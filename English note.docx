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C24" w:rsidRDefault="00026BCF">
      <w:r>
        <w:t>Some people should eat more carbohydrate than others.</w:t>
      </w:r>
    </w:p>
    <w:p w:rsidR="00026BCF" w:rsidRDefault="00026BCF">
      <w:r>
        <w:t xml:space="preserve">You could use a pestle and mortal or a </w:t>
      </w:r>
      <w:r w:rsidRPr="00026BCF">
        <w:rPr>
          <w:highlight w:val="yellow"/>
        </w:rPr>
        <w:t>blender</w:t>
      </w:r>
      <w:r>
        <w:t xml:space="preserve"> (</w:t>
      </w:r>
      <w:r>
        <w:rPr>
          <w:rFonts w:hint="eastAsia"/>
        </w:rPr>
        <w:t>搅拌机</w:t>
      </w:r>
      <w:r>
        <w:t>).</w:t>
      </w:r>
    </w:p>
    <w:p w:rsidR="00026BCF" w:rsidRDefault="00026BCF">
      <w:r>
        <w:t>They’re only set to be incubated at about 38 to 39 degrees.</w:t>
      </w:r>
    </w:p>
    <w:p w:rsidR="00026BCF" w:rsidRDefault="00026BCF">
      <w:r>
        <w:t xml:space="preserve">For instance, </w:t>
      </w:r>
      <w:proofErr w:type="gramStart"/>
      <w:r>
        <w:t xml:space="preserve">wells </w:t>
      </w:r>
      <w:proofErr w:type="spellStart"/>
      <w:r>
        <w:t>fargo</w:t>
      </w:r>
      <w:proofErr w:type="spellEnd"/>
      <w:proofErr w:type="gramEnd"/>
      <w:r>
        <w:t xml:space="preserve"> offers tuition </w:t>
      </w:r>
      <w:r w:rsidRPr="00C66686">
        <w:rPr>
          <w:highlight w:val="yellow"/>
        </w:rPr>
        <w:t>reimbursement</w:t>
      </w:r>
      <w:r>
        <w:t xml:space="preserve"> for employees and scholarships for children of employees.</w:t>
      </w:r>
    </w:p>
    <w:p w:rsidR="00026BCF" w:rsidRDefault="00026BCF">
      <w:r>
        <w:t>Let’s find a buffet with moderate prices.</w:t>
      </w:r>
    </w:p>
    <w:p w:rsidR="00026BCF" w:rsidRDefault="00026BCF">
      <w:r>
        <w:t>This slightly improves the blood flow and ameliorate hypoxia.</w:t>
      </w:r>
    </w:p>
    <w:p w:rsidR="00026BCF" w:rsidRDefault="00026BCF">
      <w:r w:rsidRPr="00C66686">
        <w:rPr>
          <w:highlight w:val="yellow"/>
        </w:rPr>
        <w:t>Sort through</w:t>
      </w:r>
      <w:r>
        <w:t xml:space="preserve"> things</w:t>
      </w:r>
    </w:p>
    <w:p w:rsidR="00026BCF" w:rsidRDefault="00026BCF">
      <w:r>
        <w:t>It is here that we can find the pellets</w:t>
      </w:r>
    </w:p>
    <w:p w:rsidR="00026BCF" w:rsidRDefault="00026BCF">
      <w:r>
        <w:t xml:space="preserve">Pipette </w:t>
      </w:r>
    </w:p>
    <w:p w:rsidR="00026BCF" w:rsidRDefault="00026BCF">
      <w:r>
        <w:t xml:space="preserve">Vial </w:t>
      </w:r>
    </w:p>
    <w:p w:rsidR="00026BCF" w:rsidRDefault="00026BCF">
      <w:r>
        <w:t xml:space="preserve">Reagent </w:t>
      </w:r>
    </w:p>
    <w:p w:rsidR="00026BCF" w:rsidRDefault="00026BCF">
      <w:r>
        <w:t>Flask</w:t>
      </w:r>
    </w:p>
    <w:p w:rsidR="00026BCF" w:rsidRDefault="00026BCF">
      <w:r>
        <w:t>Droplet</w:t>
      </w:r>
    </w:p>
    <w:p w:rsidR="00026BCF" w:rsidRDefault="0080342A">
      <w:r>
        <w:t>Buffer</w:t>
      </w:r>
    </w:p>
    <w:p w:rsidR="0080342A" w:rsidRDefault="0080342A">
      <w:r>
        <w:t>Dessert</w:t>
      </w:r>
    </w:p>
    <w:p w:rsidR="0080342A" w:rsidRDefault="0080342A">
      <w:r>
        <w:t>Centrifuge</w:t>
      </w:r>
    </w:p>
    <w:p w:rsidR="0080342A" w:rsidRDefault="0080342A">
      <w:r>
        <w:t>This is done by using a centrifuge which is a device created to separate fluids.</w:t>
      </w:r>
    </w:p>
    <w:p w:rsidR="00026BCF" w:rsidRDefault="0080342A">
      <w:r>
        <w:t>But he acknowledges there is no quick solution</w:t>
      </w:r>
    </w:p>
    <w:p w:rsidR="0080342A" w:rsidRDefault="0080342A">
      <w:r>
        <w:t>He is sorting through some papers.</w:t>
      </w:r>
    </w:p>
    <w:p w:rsidR="00DA372A" w:rsidRDefault="00DA372A"/>
    <w:p w:rsidR="00DA372A" w:rsidRDefault="00DA372A">
      <w:r>
        <w:t>I can hardly describe how terrible the movie is.</w:t>
      </w:r>
    </w:p>
    <w:p w:rsidR="00DA372A" w:rsidRDefault="00DA372A">
      <w:r>
        <w:t xml:space="preserve">Could you please </w:t>
      </w:r>
      <w:r w:rsidRPr="00DA372A">
        <w:rPr>
          <w:highlight w:val="yellow"/>
        </w:rPr>
        <w:t xml:space="preserve">spell </w:t>
      </w:r>
      <w:r w:rsidRPr="00DA372A">
        <w:rPr>
          <w:color w:val="FF0000"/>
          <w:highlight w:val="yellow"/>
        </w:rPr>
        <w:t>out</w:t>
      </w:r>
      <w:r>
        <w:rPr>
          <w:color w:val="FF0000"/>
        </w:rPr>
        <w:t xml:space="preserve"> </w:t>
      </w:r>
      <w:r>
        <w:t>your surname</w:t>
      </w:r>
      <w:r>
        <w:rPr>
          <w:rFonts w:hint="eastAsia"/>
        </w:rPr>
        <w:t>?</w:t>
      </w:r>
      <w:r>
        <w:t xml:space="preserve"> </w:t>
      </w:r>
    </w:p>
    <w:p w:rsidR="00DA372A" w:rsidRDefault="00DA372A">
      <w:r>
        <w:t>I regret to death to have told you the news</w:t>
      </w:r>
    </w:p>
    <w:p w:rsidR="00DA372A" w:rsidRDefault="00DA372A">
      <w:r>
        <w:t>The order will be prepared for delivery by Friday.</w:t>
      </w:r>
    </w:p>
    <w:p w:rsidR="00DA372A" w:rsidRDefault="00DA372A">
      <w:r>
        <w:t>We should not look down on the role of women</w:t>
      </w:r>
    </w:p>
    <w:p w:rsidR="00DA372A" w:rsidRDefault="00DA372A">
      <w:r>
        <w:t>Mom got the car fixed so now she can drive to work.</w:t>
      </w:r>
    </w:p>
    <w:p w:rsidR="00DA372A" w:rsidRDefault="00DA372A">
      <w:r>
        <w:t>How do you think about going picnic this weekend</w:t>
      </w:r>
    </w:p>
    <w:p w:rsidR="00DA372A" w:rsidRDefault="00DA372A">
      <w:r>
        <w:t>What are the chances of getting a raise this year?</w:t>
      </w:r>
    </w:p>
    <w:p w:rsidR="0011399F" w:rsidRDefault="0011399F">
      <w:r>
        <w:lastRenderedPageBreak/>
        <w:t>Cholesterol</w:t>
      </w:r>
    </w:p>
    <w:p w:rsidR="0011399F" w:rsidRDefault="0011399F">
      <w:r>
        <w:t>That is one way to lower your cholesterol</w:t>
      </w:r>
    </w:p>
    <w:p w:rsidR="0011399F" w:rsidRDefault="0011399F">
      <w:r>
        <w:t xml:space="preserve">Hyperlipidemia </w:t>
      </w:r>
    </w:p>
    <w:p w:rsidR="0011399F" w:rsidRDefault="0011399F">
      <w:r>
        <w:t>Hyperglycemia</w:t>
      </w:r>
    </w:p>
    <w:p w:rsidR="0011399F" w:rsidRDefault="0011399F">
      <w:r>
        <w:t>Senescent</w:t>
      </w:r>
    </w:p>
    <w:p w:rsidR="0011399F" w:rsidRDefault="0011399F">
      <w:r>
        <w:t>Spreadsheet</w:t>
      </w:r>
    </w:p>
    <w:p w:rsidR="0011399F" w:rsidRDefault="0011399F">
      <w:r>
        <w:t>I have a very detail spreadsheet where I do list my income and expenditure.</w:t>
      </w:r>
    </w:p>
    <w:p w:rsidR="0011399F" w:rsidRDefault="0011399F">
      <w:r>
        <w:t xml:space="preserve">Depletion </w:t>
      </w:r>
    </w:p>
    <w:p w:rsidR="00DA372A" w:rsidRDefault="0011399F">
      <w:r>
        <w:t>Shed light on</w:t>
      </w:r>
    </w:p>
    <w:p w:rsidR="0011399F" w:rsidRDefault="0011399F">
      <w:r>
        <w:t>Triglyceride</w:t>
      </w:r>
    </w:p>
    <w:p w:rsidR="0011399F" w:rsidRDefault="0011399F">
      <w:r>
        <w:t>Sleep deprivation</w:t>
      </w:r>
    </w:p>
    <w:p w:rsidR="0011399F" w:rsidRDefault="0011399F">
      <w:r>
        <w:t>Carbon sequestration</w:t>
      </w:r>
    </w:p>
    <w:p w:rsidR="0011399F" w:rsidRDefault="007261DE">
      <w:r>
        <w:t>The teacher’s words have built up our confidence</w:t>
      </w:r>
    </w:p>
    <w:p w:rsidR="007261DE" w:rsidRDefault="007261DE">
      <w:r>
        <w:t>It took me a while to adapt living in the city</w:t>
      </w:r>
    </w:p>
    <w:p w:rsidR="00873084" w:rsidRDefault="00873084">
      <w:r>
        <w:t>I</w:t>
      </w:r>
      <w:r>
        <w:rPr>
          <w:rFonts w:hint="eastAsia"/>
        </w:rPr>
        <w:t>t</w:t>
      </w:r>
      <w:r>
        <w:t xml:space="preserve"> was a relief to finally pay off all my debts.</w:t>
      </w:r>
    </w:p>
    <w:p w:rsidR="00873084" w:rsidRDefault="00873084">
      <w:r>
        <w:t xml:space="preserve">He </w:t>
      </w:r>
      <w:r w:rsidRPr="00873084">
        <w:rPr>
          <w:highlight w:val="yellow"/>
        </w:rPr>
        <w:t>persist</w:t>
      </w:r>
      <w:r>
        <w:rPr>
          <w:highlight w:val="yellow"/>
        </w:rPr>
        <w:t>s</w:t>
      </w:r>
      <w:r w:rsidRPr="00873084">
        <w:rPr>
          <w:highlight w:val="yellow"/>
        </w:rPr>
        <w:t xml:space="preserve"> in</w:t>
      </w:r>
      <w:r>
        <w:t xml:space="preserve"> (</w:t>
      </w:r>
      <w:r>
        <w:rPr>
          <w:rFonts w:hint="eastAsia"/>
        </w:rPr>
        <w:t>坚持</w:t>
      </w:r>
      <w:r>
        <w:t>) going aboard to further education.</w:t>
      </w:r>
    </w:p>
    <w:p w:rsidR="00DA372A" w:rsidRDefault="00873084">
      <w:r>
        <w:t>It cost us a lot of money to remodel our house.</w:t>
      </w:r>
    </w:p>
    <w:p w:rsidR="00873084" w:rsidRDefault="00873084">
      <w:r>
        <w:t xml:space="preserve">He worked hard to </w:t>
      </w:r>
      <w:r w:rsidRPr="00873084">
        <w:rPr>
          <w:highlight w:val="yellow"/>
        </w:rPr>
        <w:t>live up to</w:t>
      </w:r>
      <w:r>
        <w:t xml:space="preserve"> (</w:t>
      </w:r>
      <w:r>
        <w:rPr>
          <w:rFonts w:hint="eastAsia"/>
        </w:rPr>
        <w:t>符合，达到</w:t>
      </w:r>
      <w:r>
        <w:t>…</w:t>
      </w:r>
      <w:r>
        <w:rPr>
          <w:rFonts w:hint="eastAsia"/>
        </w:rPr>
        <w:t>要求</w:t>
      </w:r>
      <w:r>
        <w:t>)  his parents’ expectation.</w:t>
      </w:r>
    </w:p>
    <w:p w:rsidR="00873084" w:rsidRDefault="00873084">
      <w:r>
        <w:t>Are you used to living in a new environment</w:t>
      </w:r>
    </w:p>
    <w:p w:rsidR="00C8777A" w:rsidRDefault="00C8777A">
      <w:r>
        <w:t xml:space="preserve"> He turns on the computer as soon as he comes back home</w:t>
      </w:r>
    </w:p>
    <w:p w:rsidR="00BD0D3A" w:rsidRDefault="00BD0D3A">
      <w:r>
        <w:t>Carbon sequestration</w:t>
      </w:r>
    </w:p>
    <w:p w:rsidR="00BD0D3A" w:rsidRDefault="00BD0D3A">
      <w:r>
        <w:t>More than ever, economics today is an empirical discipline</w:t>
      </w:r>
    </w:p>
    <w:p w:rsidR="00BD0D3A" w:rsidRDefault="00BD0D3A">
      <w:r>
        <w:t>Circadian rhythm</w:t>
      </w:r>
    </w:p>
    <w:p w:rsidR="00BD0D3A" w:rsidRDefault="00BD0D3A">
      <w:r>
        <w:t>Aerobic</w:t>
      </w:r>
    </w:p>
    <w:p w:rsidR="00BD0D3A" w:rsidRDefault="00BD0D3A">
      <w:r>
        <w:t>Telomere attrition</w:t>
      </w:r>
    </w:p>
    <w:p w:rsidR="00BD0D3A" w:rsidRDefault="005A12EB">
      <w:r>
        <w:t>C</w:t>
      </w:r>
      <w:r>
        <w:rPr>
          <w:rFonts w:hint="eastAsia"/>
        </w:rPr>
        <w:t>ausal</w:t>
      </w:r>
    </w:p>
    <w:p w:rsidR="005A12EB" w:rsidRDefault="005A12EB">
      <w:r>
        <w:t xml:space="preserve">Anonymous </w:t>
      </w:r>
      <w:proofErr w:type="spellStart"/>
      <w:r>
        <w:t>anonymous</w:t>
      </w:r>
      <w:proofErr w:type="spellEnd"/>
      <w:r>
        <w:t xml:space="preserve"> hazard</w:t>
      </w:r>
    </w:p>
    <w:p w:rsidR="005A12EB" w:rsidRDefault="005A12EB">
      <w:r>
        <w:t>Imperative</w:t>
      </w:r>
    </w:p>
    <w:p w:rsidR="005A12EB" w:rsidRDefault="005A12EB">
      <w:r>
        <w:t xml:space="preserve">Cleave </w:t>
      </w:r>
    </w:p>
    <w:p w:rsidR="005A12EB" w:rsidRDefault="005A12EB">
      <w:r>
        <w:lastRenderedPageBreak/>
        <w:t>We love you we will come back in some form.</w:t>
      </w:r>
    </w:p>
    <w:p w:rsidR="005A12EB" w:rsidRDefault="005A12EB">
      <w:r>
        <w:t xml:space="preserve">There is widespread </w:t>
      </w:r>
      <w:r w:rsidRPr="005A12EB">
        <w:rPr>
          <w:highlight w:val="yellow"/>
        </w:rPr>
        <w:t>malnutrition</w:t>
      </w:r>
      <w:r>
        <w:t xml:space="preserve"> and a cholera outbreak.</w:t>
      </w:r>
    </w:p>
    <w:p w:rsidR="005A12EB" w:rsidRDefault="005A12EB">
      <w:r>
        <w:t>We lay on the beach and saturated in the sunshine</w:t>
      </w:r>
    </w:p>
    <w:p w:rsidR="005A12EB" w:rsidRDefault="005A12EB">
      <w:r>
        <w:t>Some area residents were ordered to evacuate.</w:t>
      </w:r>
    </w:p>
    <w:p w:rsidR="005A12EB" w:rsidRDefault="005A12EB">
      <w:r>
        <w:t>Now this is just a preliminary study.</w:t>
      </w:r>
      <w:r w:rsidR="007A2BF8">
        <w:t xml:space="preserve"> </w:t>
      </w:r>
    </w:p>
    <w:p w:rsidR="005A12EB" w:rsidRDefault="004A6D89">
      <w:r>
        <w:t>Astrocyte</w:t>
      </w:r>
    </w:p>
    <w:p w:rsidR="007869E4" w:rsidRDefault="007869E4">
      <w:r>
        <w:t>S</w:t>
      </w:r>
      <w:r>
        <w:rPr>
          <w:rFonts w:hint="eastAsia"/>
        </w:rPr>
        <w:t>ym</w:t>
      </w:r>
      <w:r>
        <w:t>posium</w:t>
      </w:r>
    </w:p>
    <w:p w:rsidR="007869E4" w:rsidRDefault="007869E4">
      <w:r>
        <w:t>Seminar</w:t>
      </w:r>
    </w:p>
    <w:p w:rsidR="007869E4" w:rsidRDefault="007869E4">
      <w:r>
        <w:t>Disinfection spray</w:t>
      </w:r>
    </w:p>
    <w:p w:rsidR="007869E4" w:rsidRDefault="007869E4">
      <w:r>
        <w:t>Mitochondrial</w:t>
      </w:r>
    </w:p>
    <w:p w:rsidR="007869E4" w:rsidRDefault="007869E4">
      <w:r>
        <w:t>Calm confidence can be a valuable attribute in some situations.</w:t>
      </w:r>
    </w:p>
    <w:p w:rsidR="007869E4" w:rsidRDefault="007869E4">
      <w:r>
        <w:t>Pituitary</w:t>
      </w:r>
    </w:p>
    <w:p w:rsidR="007869E4" w:rsidRDefault="007869E4">
      <w:r>
        <w:t>Ventral dorsal basal supine</w:t>
      </w:r>
    </w:p>
    <w:p w:rsidR="007869E4" w:rsidRDefault="0078483B">
      <w:r>
        <w:t>Somatotrophic hormone</w:t>
      </w:r>
    </w:p>
    <w:p w:rsidR="0078483B" w:rsidRDefault="0078483B">
      <w:r>
        <w:t>Attenuate</w:t>
      </w:r>
    </w:p>
    <w:p w:rsidR="00C66686" w:rsidRDefault="00C66686">
      <w:r>
        <w:t>S</w:t>
      </w:r>
      <w:r>
        <w:rPr>
          <w:rFonts w:hint="eastAsia"/>
        </w:rPr>
        <w:t>terile</w:t>
      </w:r>
      <w:r>
        <w:t>. sterile means completely clean and free of bacteria</w:t>
      </w:r>
    </w:p>
    <w:p w:rsidR="00C66686" w:rsidRDefault="00C66686">
      <w:r>
        <w:t>Bristle</w:t>
      </w:r>
    </w:p>
    <w:p w:rsidR="00C66686" w:rsidRDefault="00C66686">
      <w:r>
        <w:t xml:space="preserve">Simultaneous </w:t>
      </w:r>
    </w:p>
    <w:p w:rsidR="00C66686" w:rsidRDefault="00C66686">
      <w:r>
        <w:t>Nucleotide</w:t>
      </w:r>
    </w:p>
    <w:p w:rsidR="00C66686" w:rsidRDefault="00C66686">
      <w:r>
        <w:t>Cordially</w:t>
      </w:r>
    </w:p>
    <w:p w:rsidR="00C66686" w:rsidRDefault="00C66686">
      <w:r>
        <w:t>You are cordially invited to participate in this significant event as a special guest.</w:t>
      </w:r>
    </w:p>
    <w:p w:rsidR="00C66686" w:rsidRDefault="00C66686">
      <w:r>
        <w:t>On-site event</w:t>
      </w:r>
    </w:p>
    <w:p w:rsidR="00C66686" w:rsidRDefault="00CC4FC6">
      <w:r>
        <w:t xml:space="preserve">However, visitors will be </w:t>
      </w:r>
      <w:r w:rsidRPr="00CC4FC6">
        <w:rPr>
          <w:highlight w:val="yellow"/>
        </w:rPr>
        <w:t>compensated</w:t>
      </w:r>
      <w:r>
        <w:t xml:space="preserve"> during the closure.</w:t>
      </w:r>
    </w:p>
    <w:p w:rsidR="00A57035" w:rsidRPr="004871C7" w:rsidRDefault="00CC4FC6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Component</w:t>
      </w:r>
      <w:r w:rsidRPr="004871C7">
        <w:rPr>
          <w:rFonts w:hint="eastAsia"/>
          <w:color w:val="FF0000"/>
          <w:sz w:val="24"/>
          <w:szCs w:val="24"/>
          <w:highlight w:val="yellow"/>
        </w:rPr>
        <w:t>组成部分；</w:t>
      </w:r>
      <w:r w:rsidRPr="004871C7">
        <w:rPr>
          <w:color w:val="FF0000"/>
          <w:sz w:val="24"/>
          <w:szCs w:val="24"/>
          <w:highlight w:val="yellow"/>
        </w:rPr>
        <w:t xml:space="preserve"> </w:t>
      </w:r>
    </w:p>
    <w:p w:rsidR="00A57035" w:rsidRPr="004871C7" w:rsidRDefault="00CC4FC6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constituent</w:t>
      </w:r>
      <w:r w:rsidRPr="004871C7">
        <w:rPr>
          <w:rFonts w:hint="eastAsia"/>
          <w:color w:val="FF0000"/>
          <w:sz w:val="24"/>
          <w:szCs w:val="24"/>
          <w:highlight w:val="yellow"/>
        </w:rPr>
        <w:t>构成部分，选民；</w:t>
      </w:r>
      <w:r w:rsidRPr="004871C7">
        <w:rPr>
          <w:color w:val="FF0000"/>
          <w:sz w:val="24"/>
          <w:szCs w:val="24"/>
          <w:highlight w:val="yellow"/>
        </w:rPr>
        <w:t xml:space="preserve"> </w:t>
      </w:r>
    </w:p>
    <w:p w:rsidR="00A57035" w:rsidRPr="004871C7" w:rsidRDefault="00CC4FC6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element</w:t>
      </w:r>
      <w:r w:rsidRPr="004871C7">
        <w:rPr>
          <w:rFonts w:hint="eastAsia"/>
          <w:color w:val="FF0000"/>
          <w:sz w:val="24"/>
          <w:szCs w:val="24"/>
          <w:highlight w:val="yellow"/>
        </w:rPr>
        <w:t>元素；</w:t>
      </w:r>
      <w:r w:rsidRPr="004871C7">
        <w:rPr>
          <w:color w:val="FF0000"/>
          <w:sz w:val="24"/>
          <w:szCs w:val="24"/>
          <w:highlight w:val="yellow"/>
        </w:rPr>
        <w:t xml:space="preserve"> </w:t>
      </w:r>
    </w:p>
    <w:p w:rsidR="00A57035" w:rsidRPr="004871C7" w:rsidRDefault="00CC4FC6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>ingredient</w:t>
      </w:r>
      <w:r w:rsidRPr="004871C7">
        <w:rPr>
          <w:rFonts w:hint="eastAsia"/>
          <w:color w:val="FF0000"/>
          <w:sz w:val="24"/>
          <w:szCs w:val="24"/>
          <w:highlight w:val="yellow"/>
        </w:rPr>
        <w:t>配料</w:t>
      </w:r>
      <w:r w:rsidR="00A57035" w:rsidRPr="004871C7">
        <w:rPr>
          <w:rFonts w:hint="eastAsia"/>
          <w:color w:val="FF0000"/>
          <w:sz w:val="24"/>
          <w:szCs w:val="24"/>
          <w:highlight w:val="yellow"/>
        </w:rPr>
        <w:t>;</w:t>
      </w:r>
      <w:r w:rsidR="00A57035" w:rsidRPr="004871C7">
        <w:rPr>
          <w:color w:val="FF0000"/>
          <w:sz w:val="24"/>
          <w:szCs w:val="24"/>
          <w:highlight w:val="yellow"/>
        </w:rPr>
        <w:t xml:space="preserve"> </w:t>
      </w:r>
    </w:p>
    <w:p w:rsidR="00CC4FC6" w:rsidRPr="004871C7" w:rsidRDefault="00A57035" w:rsidP="0073613E">
      <w:pPr>
        <w:pStyle w:val="a3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4871C7">
        <w:rPr>
          <w:color w:val="FF0000"/>
          <w:sz w:val="24"/>
          <w:szCs w:val="24"/>
          <w:highlight w:val="yellow"/>
        </w:rPr>
        <w:t xml:space="preserve">composition </w:t>
      </w:r>
      <w:r w:rsidRPr="004871C7">
        <w:rPr>
          <w:rFonts w:hint="eastAsia"/>
          <w:color w:val="FF0000"/>
          <w:sz w:val="24"/>
          <w:szCs w:val="24"/>
          <w:highlight w:val="yellow"/>
        </w:rPr>
        <w:t>作文，创作，构成，成分</w:t>
      </w:r>
    </w:p>
    <w:p w:rsidR="00CC4FC6" w:rsidRDefault="00CC4FC6">
      <w:r>
        <w:t>Fecundity</w:t>
      </w:r>
    </w:p>
    <w:p w:rsidR="00A57035" w:rsidRPr="0073613E" w:rsidRDefault="00CC4FC6" w:rsidP="0073613E">
      <w:pPr>
        <w:pStyle w:val="a3"/>
        <w:numPr>
          <w:ilvl w:val="0"/>
          <w:numId w:val="2"/>
        </w:numPr>
        <w:rPr>
          <w:color w:val="FF0000"/>
          <w:sz w:val="24"/>
          <w:highlight w:val="yellow"/>
        </w:rPr>
      </w:pPr>
      <w:r w:rsidRPr="0073613E">
        <w:rPr>
          <w:color w:val="FF0000"/>
          <w:sz w:val="24"/>
          <w:highlight w:val="yellow"/>
        </w:rPr>
        <w:lastRenderedPageBreak/>
        <w:t>Nephew</w:t>
      </w:r>
      <w:r w:rsidRPr="0073613E">
        <w:rPr>
          <w:rFonts w:hint="eastAsia"/>
          <w:color w:val="FF0000"/>
          <w:sz w:val="24"/>
          <w:highlight w:val="yellow"/>
        </w:rPr>
        <w:t>侄子；</w:t>
      </w:r>
      <w:r w:rsidRPr="0073613E">
        <w:rPr>
          <w:color w:val="FF0000"/>
          <w:sz w:val="24"/>
          <w:highlight w:val="yellow"/>
        </w:rPr>
        <w:t xml:space="preserve"> </w:t>
      </w:r>
    </w:p>
    <w:p w:rsidR="00A57035" w:rsidRPr="0073613E" w:rsidRDefault="00CC4FC6" w:rsidP="0073613E">
      <w:pPr>
        <w:pStyle w:val="a3"/>
        <w:numPr>
          <w:ilvl w:val="0"/>
          <w:numId w:val="2"/>
        </w:numPr>
        <w:rPr>
          <w:color w:val="FF0000"/>
          <w:sz w:val="24"/>
          <w:highlight w:val="yellow"/>
        </w:rPr>
      </w:pPr>
      <w:r w:rsidRPr="0073613E">
        <w:rPr>
          <w:color w:val="FF0000"/>
          <w:sz w:val="24"/>
          <w:highlight w:val="yellow"/>
        </w:rPr>
        <w:t>niece</w:t>
      </w:r>
      <w:r w:rsidRPr="0073613E">
        <w:rPr>
          <w:rFonts w:hint="eastAsia"/>
          <w:color w:val="FF0000"/>
          <w:sz w:val="24"/>
          <w:highlight w:val="yellow"/>
        </w:rPr>
        <w:t>侄女；</w:t>
      </w:r>
    </w:p>
    <w:p w:rsidR="00CC4FC6" w:rsidRPr="0073613E" w:rsidRDefault="00CC4FC6" w:rsidP="0073613E">
      <w:pPr>
        <w:pStyle w:val="a3"/>
        <w:numPr>
          <w:ilvl w:val="0"/>
          <w:numId w:val="2"/>
        </w:numPr>
        <w:rPr>
          <w:color w:val="FF0000"/>
          <w:sz w:val="24"/>
        </w:rPr>
      </w:pPr>
      <w:r w:rsidRPr="0073613E">
        <w:rPr>
          <w:rFonts w:hint="eastAsia"/>
          <w:color w:val="FF0000"/>
          <w:sz w:val="24"/>
          <w:highlight w:val="yellow"/>
        </w:rPr>
        <w:t>cousin</w:t>
      </w:r>
      <w:r w:rsidRPr="0073613E">
        <w:rPr>
          <w:rFonts w:hint="eastAsia"/>
          <w:color w:val="FF0000"/>
          <w:sz w:val="24"/>
          <w:highlight w:val="yellow"/>
        </w:rPr>
        <w:t>表堂兄弟姐妹</w:t>
      </w:r>
    </w:p>
    <w:p w:rsidR="00C66686" w:rsidRDefault="00CC4FC6">
      <w:r>
        <w:t>Any beneficial physiological effects in males may be counteracted by negative effects.</w:t>
      </w:r>
    </w:p>
    <w:p w:rsidR="00C66686" w:rsidRDefault="00CC4FC6">
      <w:r>
        <w:t>Uncontaminated</w:t>
      </w:r>
    </w:p>
    <w:p w:rsidR="00CC4FC6" w:rsidRDefault="00CC4FC6"/>
    <w:p w:rsidR="0078483B" w:rsidRDefault="00EA4AB7">
      <w:r>
        <w:t xml:space="preserve">Elucidation=explanation </w:t>
      </w:r>
    </w:p>
    <w:p w:rsidR="00EA4AB7" w:rsidRDefault="00EA4AB7">
      <w:r>
        <w:t xml:space="preserve">This point is important </w:t>
      </w:r>
      <w:proofErr w:type="gramStart"/>
      <w:r>
        <w:t>and  demands</w:t>
      </w:r>
      <w:proofErr w:type="gramEnd"/>
      <w:r>
        <w:t xml:space="preserve"> elucidation.</w:t>
      </w:r>
    </w:p>
    <w:p w:rsidR="00EA4AB7" w:rsidRDefault="00EA4AB7">
      <w:r>
        <w:t>Waist circumference</w:t>
      </w:r>
    </w:p>
    <w:p w:rsidR="00EA4AB7" w:rsidRDefault="00EA4AB7">
      <w:r>
        <w:t>There is no real hazards for handling this.</w:t>
      </w:r>
    </w:p>
    <w:p w:rsidR="00EA4AB7" w:rsidRDefault="00EA4AB7">
      <w:r>
        <w:t>Mitigate</w:t>
      </w:r>
    </w:p>
    <w:p w:rsidR="00EA4AB7" w:rsidRDefault="00EA4AB7">
      <w:proofErr w:type="gramStart"/>
      <w:r>
        <w:t>Obscure .</w:t>
      </w:r>
      <w:proofErr w:type="gramEnd"/>
      <w:r>
        <w:t xml:space="preserve"> clouds were obscuring the moon completely</w:t>
      </w:r>
    </w:p>
    <w:p w:rsidR="00EA4AB7" w:rsidRDefault="00EA4AB7">
      <w:r>
        <w:t xml:space="preserve">However, visitors will be </w:t>
      </w:r>
      <w:r w:rsidRPr="00A57035">
        <w:rPr>
          <w:highlight w:val="yellow"/>
        </w:rPr>
        <w:t>compensate</w:t>
      </w:r>
      <w:r>
        <w:t>d during the closure.</w:t>
      </w:r>
    </w:p>
    <w:p w:rsidR="00EA4AB7" w:rsidRDefault="00A57035">
      <w:r>
        <w:t xml:space="preserve">More than ever, economics today is an </w:t>
      </w:r>
      <w:r w:rsidRPr="00A57035">
        <w:rPr>
          <w:highlight w:val="yellow"/>
        </w:rPr>
        <w:t>empirical</w:t>
      </w:r>
      <w:r>
        <w:t xml:space="preserve"> discipline.</w:t>
      </w:r>
    </w:p>
    <w:p w:rsidR="00A57035" w:rsidRDefault="00A57035">
      <w:r>
        <w:t>Efficacious</w:t>
      </w:r>
    </w:p>
    <w:p w:rsidR="0073613E" w:rsidRPr="0073613E" w:rsidRDefault="0073613E" w:rsidP="0073613E">
      <w:pPr>
        <w:pStyle w:val="a3"/>
        <w:numPr>
          <w:ilvl w:val="0"/>
          <w:numId w:val="4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>S</w:t>
      </w:r>
      <w:r w:rsidRPr="0073613E">
        <w:rPr>
          <w:rFonts w:hint="eastAsia"/>
          <w:sz w:val="24"/>
          <w:highlight w:val="yellow"/>
        </w:rPr>
        <w:t>us</w:t>
      </w:r>
      <w:r w:rsidRPr="0073613E">
        <w:rPr>
          <w:sz w:val="24"/>
          <w:highlight w:val="yellow"/>
        </w:rPr>
        <w:t xml:space="preserve">ceptible </w:t>
      </w:r>
      <w:r w:rsidRPr="0073613E">
        <w:rPr>
          <w:rFonts w:hint="eastAsia"/>
          <w:sz w:val="24"/>
          <w:highlight w:val="yellow"/>
        </w:rPr>
        <w:t>易感的</w:t>
      </w:r>
    </w:p>
    <w:p w:rsidR="0073613E" w:rsidRPr="0073613E" w:rsidRDefault="0073613E" w:rsidP="0073613E">
      <w:pPr>
        <w:pStyle w:val="a3"/>
        <w:numPr>
          <w:ilvl w:val="0"/>
          <w:numId w:val="4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Suscept </w:t>
      </w:r>
      <w:r w:rsidRPr="0073613E">
        <w:rPr>
          <w:rFonts w:hint="eastAsia"/>
          <w:sz w:val="24"/>
          <w:highlight w:val="yellow"/>
        </w:rPr>
        <w:t>病主</w:t>
      </w:r>
    </w:p>
    <w:p w:rsidR="0073613E" w:rsidRP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Suspect </w:t>
      </w:r>
      <w:r w:rsidRPr="0073613E">
        <w:rPr>
          <w:rFonts w:hint="eastAsia"/>
          <w:sz w:val="24"/>
          <w:highlight w:val="yellow"/>
        </w:rPr>
        <w:t>怀疑，嫌疑犯</w:t>
      </w:r>
    </w:p>
    <w:p w:rsidR="00A57035" w:rsidRDefault="00A57035"/>
    <w:p w:rsidR="0073613E" w:rsidRDefault="0073613E"/>
    <w:p w:rsidR="0073613E" w:rsidRP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>P</w:t>
      </w:r>
      <w:r w:rsidRPr="0073613E">
        <w:rPr>
          <w:rFonts w:hint="eastAsia"/>
          <w:sz w:val="24"/>
          <w:highlight w:val="yellow"/>
        </w:rPr>
        <w:t>roliferation</w:t>
      </w:r>
      <w:r w:rsidRPr="0073613E">
        <w:rPr>
          <w:sz w:val="24"/>
          <w:highlight w:val="yellow"/>
        </w:rPr>
        <w:t xml:space="preserve"> </w:t>
      </w:r>
      <w:r w:rsidRPr="0073613E">
        <w:rPr>
          <w:rFonts w:hint="eastAsia"/>
          <w:sz w:val="24"/>
          <w:highlight w:val="yellow"/>
        </w:rPr>
        <w:t>增殖</w:t>
      </w:r>
    </w:p>
    <w:p w:rsidR="0073613E" w:rsidRP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Fecund </w:t>
      </w:r>
      <w:r w:rsidRPr="0073613E">
        <w:rPr>
          <w:rFonts w:hint="eastAsia"/>
          <w:sz w:val="24"/>
          <w:highlight w:val="yellow"/>
        </w:rPr>
        <w:t>多产的，肥沃的</w:t>
      </w:r>
    </w:p>
    <w:p w:rsid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>F</w:t>
      </w:r>
      <w:r w:rsidRPr="0073613E">
        <w:rPr>
          <w:rFonts w:hint="eastAsia"/>
          <w:sz w:val="24"/>
          <w:highlight w:val="yellow"/>
        </w:rPr>
        <w:t>ecundity</w:t>
      </w:r>
      <w:r w:rsidRPr="0073613E">
        <w:rPr>
          <w:sz w:val="24"/>
          <w:highlight w:val="yellow"/>
        </w:rPr>
        <w:t>=</w:t>
      </w:r>
      <w:r w:rsidRPr="0073613E">
        <w:rPr>
          <w:rFonts w:hint="eastAsia"/>
          <w:sz w:val="24"/>
          <w:highlight w:val="yellow"/>
        </w:rPr>
        <w:t>fert</w:t>
      </w:r>
      <w:r w:rsidRPr="0073613E">
        <w:rPr>
          <w:sz w:val="24"/>
          <w:highlight w:val="yellow"/>
        </w:rPr>
        <w:t xml:space="preserve">ility </w:t>
      </w:r>
      <w:r w:rsidRPr="0073613E">
        <w:rPr>
          <w:rFonts w:hint="eastAsia"/>
          <w:sz w:val="24"/>
          <w:highlight w:val="yellow"/>
        </w:rPr>
        <w:t>多产，富饶，繁殖力</w:t>
      </w:r>
    </w:p>
    <w:p w:rsidR="0073613E" w:rsidRPr="0073613E" w:rsidRDefault="0073613E" w:rsidP="0073613E">
      <w:pPr>
        <w:pStyle w:val="a3"/>
        <w:numPr>
          <w:ilvl w:val="0"/>
          <w:numId w:val="3"/>
        </w:numPr>
        <w:rPr>
          <w:sz w:val="24"/>
          <w:highlight w:val="yellow"/>
        </w:rPr>
      </w:pPr>
      <w:r>
        <w:rPr>
          <w:sz w:val="24"/>
          <w:highlight w:val="yellow"/>
        </w:rPr>
        <w:t>R</w:t>
      </w:r>
      <w:r>
        <w:rPr>
          <w:rFonts w:hint="eastAsia"/>
          <w:sz w:val="24"/>
          <w:highlight w:val="yellow"/>
        </w:rPr>
        <w:t>eproduce</w:t>
      </w:r>
      <w:r>
        <w:rPr>
          <w:sz w:val="24"/>
          <w:highlight w:val="yellow"/>
        </w:rPr>
        <w:t xml:space="preserve"> </w:t>
      </w:r>
      <w:r>
        <w:rPr>
          <w:rFonts w:hint="eastAsia"/>
          <w:sz w:val="24"/>
          <w:highlight w:val="yellow"/>
        </w:rPr>
        <w:t>生殖</w:t>
      </w:r>
    </w:p>
    <w:p w:rsidR="0073613E" w:rsidRDefault="0073613E"/>
    <w:p w:rsidR="0073613E" w:rsidRDefault="0073613E">
      <w:r>
        <w:t>Now of course, somebody else can take your slot</w:t>
      </w:r>
    </w:p>
    <w:p w:rsidR="0073613E" w:rsidRPr="0073613E" w:rsidRDefault="0073613E" w:rsidP="0073613E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Vacation </w:t>
      </w:r>
      <w:r w:rsidRPr="0073613E">
        <w:rPr>
          <w:rFonts w:hint="eastAsia"/>
          <w:sz w:val="24"/>
          <w:highlight w:val="yellow"/>
        </w:rPr>
        <w:t>假期</w:t>
      </w:r>
    </w:p>
    <w:p w:rsidR="0073613E" w:rsidRPr="0073613E" w:rsidRDefault="0073613E" w:rsidP="0073613E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73613E">
        <w:rPr>
          <w:sz w:val="24"/>
          <w:highlight w:val="yellow"/>
        </w:rPr>
        <w:t xml:space="preserve">Vocation </w:t>
      </w:r>
      <w:r w:rsidRPr="0073613E">
        <w:rPr>
          <w:rFonts w:hint="eastAsia"/>
          <w:sz w:val="24"/>
          <w:highlight w:val="yellow"/>
        </w:rPr>
        <w:t>职业</w:t>
      </w:r>
    </w:p>
    <w:p w:rsidR="0073613E" w:rsidRPr="0073613E" w:rsidRDefault="0073613E"/>
    <w:p w:rsidR="00EA4AB7" w:rsidRDefault="00EA4AB7"/>
    <w:p w:rsidR="00EA4AB7" w:rsidRDefault="00EA4AB7"/>
    <w:p w:rsidR="00EA4AB7" w:rsidRPr="00071415" w:rsidRDefault="00071415" w:rsidP="00071415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071415">
        <w:rPr>
          <w:sz w:val="24"/>
          <w:highlight w:val="yellow"/>
        </w:rPr>
        <w:t>M</w:t>
      </w:r>
      <w:r w:rsidRPr="00071415">
        <w:rPr>
          <w:rFonts w:hint="eastAsia"/>
          <w:sz w:val="24"/>
          <w:highlight w:val="yellow"/>
        </w:rPr>
        <w:t>illi</w:t>
      </w:r>
      <w:r w:rsidRPr="00071415">
        <w:rPr>
          <w:sz w:val="24"/>
          <w:highlight w:val="yellow"/>
        </w:rPr>
        <w:t xml:space="preserve">molar </w:t>
      </w:r>
      <w:r w:rsidRPr="00071415">
        <w:rPr>
          <w:rFonts w:hint="eastAsia"/>
          <w:sz w:val="24"/>
          <w:highlight w:val="yellow"/>
        </w:rPr>
        <w:t>毫摩尔</w:t>
      </w:r>
      <w:r w:rsidRPr="00071415">
        <w:rPr>
          <w:rFonts w:hint="eastAsia"/>
          <w:sz w:val="24"/>
          <w:highlight w:val="yellow"/>
        </w:rPr>
        <w:t>mmol</w:t>
      </w:r>
    </w:p>
    <w:p w:rsidR="00071415" w:rsidRPr="00071415" w:rsidRDefault="00071415" w:rsidP="00071415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071415">
        <w:rPr>
          <w:sz w:val="24"/>
          <w:highlight w:val="yellow"/>
        </w:rPr>
        <w:t xml:space="preserve">Micromolar </w:t>
      </w:r>
      <w:r w:rsidRPr="00071415">
        <w:rPr>
          <w:rFonts w:hint="eastAsia"/>
          <w:sz w:val="24"/>
          <w:highlight w:val="yellow"/>
        </w:rPr>
        <w:t>微摩尔</w:t>
      </w:r>
      <w:proofErr w:type="spellStart"/>
      <w:r w:rsidRPr="00071415">
        <w:rPr>
          <w:rFonts w:hint="eastAsia"/>
          <w:sz w:val="24"/>
          <w:highlight w:val="yellow"/>
        </w:rPr>
        <w:t>u</w:t>
      </w:r>
      <w:r w:rsidRPr="00071415">
        <w:rPr>
          <w:sz w:val="24"/>
          <w:highlight w:val="yellow"/>
        </w:rPr>
        <w:t>mol</w:t>
      </w:r>
      <w:proofErr w:type="spellEnd"/>
    </w:p>
    <w:p w:rsidR="00071415" w:rsidRPr="00071415" w:rsidRDefault="00071415" w:rsidP="00071415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071415">
        <w:rPr>
          <w:sz w:val="24"/>
          <w:highlight w:val="yellow"/>
        </w:rPr>
        <w:t xml:space="preserve">Nanomolar </w:t>
      </w:r>
      <w:r w:rsidRPr="00071415">
        <w:rPr>
          <w:rFonts w:hint="eastAsia"/>
          <w:sz w:val="24"/>
          <w:highlight w:val="yellow"/>
        </w:rPr>
        <w:t>纳摩尔</w:t>
      </w:r>
      <w:r w:rsidRPr="00071415">
        <w:rPr>
          <w:rFonts w:hint="eastAsia"/>
          <w:sz w:val="24"/>
          <w:highlight w:val="yellow"/>
        </w:rPr>
        <w:t>n</w:t>
      </w:r>
      <w:r w:rsidRPr="00071415">
        <w:rPr>
          <w:sz w:val="24"/>
          <w:highlight w:val="yellow"/>
        </w:rPr>
        <w:t>mol</w:t>
      </w:r>
    </w:p>
    <w:p w:rsidR="00071415" w:rsidRPr="00071415" w:rsidRDefault="00071415">
      <w:pPr>
        <w:rPr>
          <w:sz w:val="28"/>
        </w:rPr>
      </w:pPr>
    </w:p>
    <w:p w:rsidR="00EA4AB7" w:rsidRPr="00071415" w:rsidRDefault="00EA4AB7">
      <w:pPr>
        <w:rPr>
          <w:sz w:val="28"/>
        </w:rPr>
      </w:pPr>
    </w:p>
    <w:p w:rsidR="00071415" w:rsidRPr="00071415" w:rsidRDefault="00071415" w:rsidP="00071415">
      <w:pPr>
        <w:pStyle w:val="a3"/>
        <w:numPr>
          <w:ilvl w:val="0"/>
          <w:numId w:val="6"/>
        </w:numPr>
        <w:rPr>
          <w:sz w:val="28"/>
          <w:highlight w:val="yellow"/>
        </w:rPr>
      </w:pPr>
      <w:r w:rsidRPr="00071415">
        <w:rPr>
          <w:sz w:val="28"/>
          <w:highlight w:val="yellow"/>
        </w:rPr>
        <w:t xml:space="preserve">Mandatory </w:t>
      </w:r>
      <w:r w:rsidRPr="00071415">
        <w:rPr>
          <w:rFonts w:hint="eastAsia"/>
          <w:sz w:val="28"/>
          <w:highlight w:val="yellow"/>
        </w:rPr>
        <w:t>强制的，命令的</w:t>
      </w:r>
      <w:r w:rsidRPr="00071415">
        <w:rPr>
          <w:rFonts w:hint="eastAsia"/>
          <w:sz w:val="28"/>
          <w:highlight w:val="yellow"/>
        </w:rPr>
        <w:t xml:space="preserve"> </w:t>
      </w:r>
      <w:r w:rsidRPr="00071415">
        <w:rPr>
          <w:rFonts w:hint="eastAsia"/>
          <w:sz w:val="28"/>
          <w:highlight w:val="yellow"/>
        </w:rPr>
        <w:t>；</w:t>
      </w:r>
      <w:r w:rsidRPr="00071415">
        <w:rPr>
          <w:rFonts w:hint="eastAsia"/>
          <w:sz w:val="28"/>
          <w:highlight w:val="yellow"/>
        </w:rPr>
        <w:t>mandate</w:t>
      </w:r>
      <w:r w:rsidRPr="00071415">
        <w:rPr>
          <w:sz w:val="28"/>
          <w:highlight w:val="yellow"/>
        </w:rPr>
        <w:t xml:space="preserve"> </w:t>
      </w:r>
      <w:r w:rsidRPr="00071415">
        <w:rPr>
          <w:rFonts w:hint="eastAsia"/>
          <w:sz w:val="28"/>
          <w:highlight w:val="yellow"/>
        </w:rPr>
        <w:t>命令</w:t>
      </w:r>
    </w:p>
    <w:p w:rsidR="00071415" w:rsidRPr="00071415" w:rsidRDefault="00071415" w:rsidP="00071415">
      <w:pPr>
        <w:pStyle w:val="a3"/>
        <w:numPr>
          <w:ilvl w:val="0"/>
          <w:numId w:val="6"/>
        </w:numPr>
        <w:rPr>
          <w:sz w:val="28"/>
          <w:highlight w:val="yellow"/>
        </w:rPr>
      </w:pPr>
      <w:r w:rsidRPr="00071415">
        <w:rPr>
          <w:sz w:val="28"/>
          <w:highlight w:val="yellow"/>
        </w:rPr>
        <w:t>Compulsory</w:t>
      </w:r>
      <w:r w:rsidRPr="00071415">
        <w:rPr>
          <w:rFonts w:hint="eastAsia"/>
          <w:sz w:val="28"/>
          <w:highlight w:val="yellow"/>
        </w:rPr>
        <w:t>强制性的</w:t>
      </w:r>
    </w:p>
    <w:p w:rsidR="00071415" w:rsidRPr="00071415" w:rsidRDefault="00071415" w:rsidP="00071415">
      <w:pPr>
        <w:pStyle w:val="a3"/>
        <w:numPr>
          <w:ilvl w:val="0"/>
          <w:numId w:val="6"/>
        </w:numPr>
        <w:tabs>
          <w:tab w:val="left" w:pos="3900"/>
        </w:tabs>
        <w:rPr>
          <w:sz w:val="28"/>
          <w:highlight w:val="yellow"/>
        </w:rPr>
      </w:pPr>
      <w:r w:rsidRPr="00071415">
        <w:rPr>
          <w:sz w:val="28"/>
          <w:highlight w:val="yellow"/>
        </w:rPr>
        <w:t>Obligatory</w:t>
      </w:r>
      <w:r w:rsidRPr="00071415">
        <w:rPr>
          <w:rFonts w:hint="eastAsia"/>
          <w:sz w:val="28"/>
          <w:highlight w:val="yellow"/>
        </w:rPr>
        <w:t>必须的，必要的；</w:t>
      </w:r>
    </w:p>
    <w:p w:rsidR="00071415" w:rsidRPr="00071415" w:rsidRDefault="00071415" w:rsidP="00071415">
      <w:pPr>
        <w:pStyle w:val="a3"/>
        <w:numPr>
          <w:ilvl w:val="0"/>
          <w:numId w:val="6"/>
        </w:numPr>
        <w:tabs>
          <w:tab w:val="left" w:pos="3900"/>
        </w:tabs>
        <w:rPr>
          <w:sz w:val="28"/>
          <w:highlight w:val="yellow"/>
        </w:rPr>
      </w:pPr>
      <w:r w:rsidRPr="00071415">
        <w:rPr>
          <w:rFonts w:hint="eastAsia"/>
          <w:sz w:val="28"/>
          <w:highlight w:val="yellow"/>
        </w:rPr>
        <w:t>o</w:t>
      </w:r>
      <w:r w:rsidRPr="00071415">
        <w:rPr>
          <w:sz w:val="28"/>
          <w:highlight w:val="yellow"/>
        </w:rPr>
        <w:t xml:space="preserve">bligate </w:t>
      </w:r>
      <w:r w:rsidRPr="00071415">
        <w:rPr>
          <w:rFonts w:hint="eastAsia"/>
          <w:sz w:val="28"/>
          <w:highlight w:val="yellow"/>
        </w:rPr>
        <w:t>必须做，有义务做</w:t>
      </w:r>
      <w:r w:rsidRPr="00071415">
        <w:rPr>
          <w:sz w:val="28"/>
          <w:highlight w:val="yellow"/>
        </w:rPr>
        <w:tab/>
        <w:t>I am not obligated to answer.</w:t>
      </w:r>
    </w:p>
    <w:p w:rsidR="00AD3B5B" w:rsidRPr="00071415" w:rsidRDefault="00AD3B5B">
      <w:pPr>
        <w:rPr>
          <w:sz w:val="28"/>
        </w:rPr>
      </w:pPr>
      <w:r>
        <w:rPr>
          <w:sz w:val="28"/>
        </w:rPr>
        <w:t>Mask-wearing is now mandatory in all indoor public places</w:t>
      </w:r>
    </w:p>
    <w:p w:rsidR="00071415" w:rsidRPr="00071415" w:rsidRDefault="00071415">
      <w:pPr>
        <w:rPr>
          <w:sz w:val="28"/>
        </w:rPr>
      </w:pPr>
    </w:p>
    <w:p w:rsidR="0078483B" w:rsidRDefault="00AD3B5B">
      <w:pPr>
        <w:rPr>
          <w:sz w:val="28"/>
        </w:rPr>
      </w:pPr>
      <w:r>
        <w:rPr>
          <w:sz w:val="28"/>
        </w:rPr>
        <w:t>M</w:t>
      </w:r>
      <w:r w:rsidR="00071415">
        <w:rPr>
          <w:sz w:val="28"/>
        </w:rPr>
        <w:t>onograph</w:t>
      </w:r>
    </w:p>
    <w:p w:rsidR="00AD3B5B" w:rsidRDefault="00AD3B5B">
      <w:pPr>
        <w:rPr>
          <w:sz w:val="28"/>
        </w:rPr>
      </w:pPr>
      <w:r>
        <w:rPr>
          <w:sz w:val="28"/>
        </w:rPr>
        <w:t>Newsletter</w:t>
      </w:r>
    </w:p>
    <w:p w:rsidR="00AD3B5B" w:rsidRDefault="00AD3B5B">
      <w:pPr>
        <w:rPr>
          <w:sz w:val="28"/>
        </w:rPr>
      </w:pPr>
      <w:r>
        <w:rPr>
          <w:sz w:val="28"/>
        </w:rPr>
        <w:t>Punctually</w:t>
      </w:r>
    </w:p>
    <w:p w:rsidR="00AD3B5B" w:rsidRPr="00071415" w:rsidRDefault="00AD3B5B">
      <w:pPr>
        <w:rPr>
          <w:sz w:val="28"/>
        </w:rPr>
      </w:pPr>
    </w:p>
    <w:p w:rsidR="007869E4" w:rsidRDefault="00AD3B5B">
      <w:pPr>
        <w:rPr>
          <w:ins w:id="0" w:author="Wang, Zhicong  /DZNE" w:date="2024-11-02T13:47:00Z"/>
          <w:sz w:val="28"/>
        </w:rPr>
      </w:pPr>
      <w:proofErr w:type="spellStart"/>
      <w:r>
        <w:rPr>
          <w:sz w:val="28"/>
        </w:rPr>
        <w:t>Crtitics</w:t>
      </w:r>
      <w:proofErr w:type="spellEnd"/>
      <w:r>
        <w:rPr>
          <w:sz w:val="28"/>
        </w:rPr>
        <w:t xml:space="preserve"> </w:t>
      </w:r>
      <w:del w:id="1" w:author="Wang, Zhicong  /DZNE" w:date="2024-11-02T13:47:00Z">
        <w:r w:rsidDel="00AD3B5B">
          <w:rPr>
            <w:sz w:val="28"/>
          </w:rPr>
          <w:delText>said</w:delText>
        </w:r>
      </w:del>
      <w:ins w:id="2" w:author="Wang, Zhicong  /DZNE" w:date="2024-11-02T13:47:00Z">
        <w:r>
          <w:rPr>
            <w:sz w:val="28"/>
          </w:rPr>
          <w:t>say</w:t>
        </w:r>
      </w:ins>
      <w:r>
        <w:rPr>
          <w:sz w:val="28"/>
        </w:rPr>
        <w:t xml:space="preserve"> the move </w:t>
      </w:r>
      <w:ins w:id="3" w:author="Wang, Zhicong  /DZNE" w:date="2024-11-02T13:47:00Z">
        <w:r>
          <w:rPr>
            <w:sz w:val="28"/>
          </w:rPr>
          <w:t>will</w:t>
        </w:r>
      </w:ins>
      <w:del w:id="4" w:author="Wang, Zhicong  /DZNE" w:date="2024-11-02T13:47:00Z">
        <w:r w:rsidDel="00AD3B5B">
          <w:rPr>
            <w:sz w:val="28"/>
          </w:rPr>
          <w:delText>are</w:delText>
        </w:r>
      </w:del>
      <w:r>
        <w:rPr>
          <w:sz w:val="28"/>
        </w:rPr>
        <w:t xml:space="preserve"> substantially reduce environmental protection</w:t>
      </w:r>
      <w:ins w:id="5" w:author="Wang, Zhicong  /DZNE" w:date="2024-11-02T13:47:00Z">
        <w:r>
          <w:rPr>
            <w:sz w:val="28"/>
          </w:rPr>
          <w:t>.</w:t>
        </w:r>
      </w:ins>
    </w:p>
    <w:p w:rsidR="00AD3B5B" w:rsidRDefault="00AD3B5B">
      <w:pPr>
        <w:rPr>
          <w:sz w:val="28"/>
        </w:rPr>
      </w:pPr>
      <w:r>
        <w:rPr>
          <w:sz w:val="28"/>
        </w:rPr>
        <w:t xml:space="preserve">Undergraduate, and I </w:t>
      </w:r>
      <w:ins w:id="6" w:author="Wang, Zhicong  /DZNE" w:date="2024-11-02T13:49:00Z">
        <w:r>
          <w:rPr>
            <w:sz w:val="28"/>
          </w:rPr>
          <w:t xml:space="preserve">am in </w:t>
        </w:r>
      </w:ins>
      <w:del w:id="7" w:author="Wang, Zhicong  /DZNE" w:date="2024-11-02T13:49:00Z">
        <w:r w:rsidDel="00AD3B5B">
          <w:rPr>
            <w:sz w:val="28"/>
          </w:rPr>
          <w:delText>mean</w:delText>
        </w:r>
      </w:del>
      <w:r>
        <w:rPr>
          <w:sz w:val="28"/>
        </w:rPr>
        <w:t xml:space="preserve"> the business faculty</w:t>
      </w:r>
    </w:p>
    <w:p w:rsidR="00AD3B5B" w:rsidRDefault="00AD3B5B">
      <w:pPr>
        <w:rPr>
          <w:sz w:val="28"/>
        </w:rPr>
      </w:pPr>
      <w:r>
        <w:rPr>
          <w:sz w:val="28"/>
        </w:rPr>
        <w:t>Faculty assembly</w:t>
      </w:r>
    </w:p>
    <w:p w:rsidR="00AD3B5B" w:rsidRDefault="00AD3B5B">
      <w:pPr>
        <w:rPr>
          <w:sz w:val="28"/>
        </w:rPr>
      </w:pPr>
      <w:r>
        <w:rPr>
          <w:sz w:val="28"/>
        </w:rPr>
        <w:t>And all of this, is because of cumulative cultural adaptation.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Insulin also promotes fat and protein synthesis 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Anabolic reactions </w:t>
      </w:r>
      <w:ins w:id="8" w:author="Wang, Zhicong  /DZNE" w:date="2024-11-02T14:05:00Z">
        <w:r>
          <w:rPr>
            <w:sz w:val="28"/>
          </w:rPr>
          <w:t xml:space="preserve">construct things </w:t>
        </w:r>
      </w:ins>
      <w:del w:id="9" w:author="Wang, Zhicong  /DZNE" w:date="2024-11-02T14:05:00Z">
        <w:r w:rsidDel="00AD3B5B">
          <w:rPr>
            <w:sz w:val="28"/>
          </w:rPr>
          <w:delText>can structive</w:delText>
        </w:r>
      </w:del>
      <w:r>
        <w:rPr>
          <w:sz w:val="28"/>
        </w:rPr>
        <w:t xml:space="preserve"> and consume energy</w:t>
      </w:r>
    </w:p>
    <w:p w:rsidR="00AD3B5B" w:rsidRPr="00AD3B5B" w:rsidRDefault="00AD3B5B">
      <w:pPr>
        <w:rPr>
          <w:b/>
          <w:sz w:val="28"/>
        </w:rPr>
      </w:pPr>
      <w:r w:rsidRPr="00AD3B5B">
        <w:rPr>
          <w:b/>
          <w:sz w:val="28"/>
          <w:highlight w:val="yellow"/>
        </w:rPr>
        <w:t>A guaranteed job for life only encourages the faculty to become complacent</w:t>
      </w:r>
    </w:p>
    <w:p w:rsidR="00AD3B5B" w:rsidRDefault="00AD3B5B">
      <w:pPr>
        <w:rPr>
          <w:ins w:id="10" w:author="Wang, Zhicong  /DZNE" w:date="2024-11-02T14:12:00Z"/>
          <w:sz w:val="28"/>
        </w:rPr>
      </w:pPr>
      <w:r>
        <w:rPr>
          <w:sz w:val="28"/>
        </w:rPr>
        <w:t>Faculty</w:t>
      </w:r>
      <w:del w:id="11" w:author="Wang, Zhicong  /DZNE" w:date="2024-11-02T14:12:00Z">
        <w:r w:rsidDel="00AD3B5B">
          <w:rPr>
            <w:sz w:val="28"/>
          </w:rPr>
          <w:delText>’s</w:delText>
        </w:r>
      </w:del>
      <w:r>
        <w:rPr>
          <w:sz w:val="28"/>
        </w:rPr>
        <w:t xml:space="preserve"> </w:t>
      </w:r>
      <w:ins w:id="12" w:author="Wang, Zhicong  /DZNE" w:date="2024-11-02T14:12:00Z">
        <w:r>
          <w:rPr>
            <w:sz w:val="28"/>
          </w:rPr>
          <w:t>e</w:t>
        </w:r>
      </w:ins>
      <w:r>
        <w:rPr>
          <w:sz w:val="28"/>
        </w:rPr>
        <w:t>valuations are conducted by the students.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I don’t need the faculty and the parents knowing that I have </w:t>
      </w:r>
      <w:del w:id="13" w:author="Wang, Zhicong  /DZNE" w:date="2024-11-02T14:14:00Z">
        <w:r w:rsidDel="00AD3B5B">
          <w:rPr>
            <w:sz w:val="28"/>
          </w:rPr>
          <w:delText>to</w:delText>
        </w:r>
      </w:del>
      <w:ins w:id="14" w:author="Wang, Zhicong  /DZNE" w:date="2024-11-02T14:14:00Z">
        <w:r>
          <w:rPr>
            <w:sz w:val="28"/>
          </w:rPr>
          <w:t>two</w:t>
        </w:r>
      </w:ins>
      <w:r>
        <w:rPr>
          <w:sz w:val="28"/>
        </w:rPr>
        <w:t xml:space="preserve"> </w:t>
      </w:r>
    </w:p>
    <w:p w:rsidR="00AD3B5B" w:rsidRDefault="00AD3B5B">
      <w:pPr>
        <w:rPr>
          <w:sz w:val="28"/>
        </w:rPr>
      </w:pPr>
      <w:r>
        <w:rPr>
          <w:sz w:val="28"/>
        </w:rPr>
        <w:lastRenderedPageBreak/>
        <w:t>It was the same old home of ours, you talked to me cordially now in your room, not in my room</w:t>
      </w:r>
    </w:p>
    <w:p w:rsidR="00AD3B5B" w:rsidRDefault="00AD3B5B">
      <w:pPr>
        <w:rPr>
          <w:sz w:val="28"/>
        </w:rPr>
      </w:pPr>
      <w:r>
        <w:rPr>
          <w:sz w:val="28"/>
        </w:rPr>
        <w:t>Being afraid means you’re extra aware and extra vigilant</w:t>
      </w:r>
    </w:p>
    <w:p w:rsidR="00AD3B5B" w:rsidRPr="00071415" w:rsidRDefault="00AD3B5B">
      <w:pPr>
        <w:rPr>
          <w:sz w:val="28"/>
        </w:rPr>
      </w:pPr>
      <w:r>
        <w:rPr>
          <w:sz w:val="28"/>
        </w:rPr>
        <w:t>To sum up, the certificates do not really mean the competence</w:t>
      </w:r>
    </w:p>
    <w:p w:rsidR="004A6D89" w:rsidRDefault="00AD3B5B">
      <w:pPr>
        <w:rPr>
          <w:sz w:val="28"/>
        </w:rPr>
      </w:pPr>
      <w:r>
        <w:rPr>
          <w:sz w:val="28"/>
        </w:rPr>
        <w:t>Whenever you run into it, it always obscures the truth</w:t>
      </w:r>
    </w:p>
    <w:p w:rsidR="00AD3B5B" w:rsidRDefault="00AD3B5B">
      <w:pPr>
        <w:rPr>
          <w:sz w:val="28"/>
        </w:rPr>
      </w:pPr>
      <w:r>
        <w:rPr>
          <w:sz w:val="28"/>
        </w:rPr>
        <w:t>Invertebrates from mollusk to coral to starfish all use calcium to build their bodies’ support structures.</w:t>
      </w:r>
    </w:p>
    <w:p w:rsidR="00AD3B5B" w:rsidRPr="00071415" w:rsidRDefault="00AD3B5B">
      <w:pPr>
        <w:rPr>
          <w:sz w:val="28"/>
        </w:rPr>
      </w:pPr>
      <w:r>
        <w:rPr>
          <w:sz w:val="28"/>
        </w:rPr>
        <w:t>Ten, I benefit a lot from my strong competence to communicate</w:t>
      </w:r>
    </w:p>
    <w:p w:rsidR="005A12EB" w:rsidRPr="00071415" w:rsidRDefault="005A12EB">
      <w:pPr>
        <w:rPr>
          <w:sz w:val="28"/>
        </w:rPr>
      </w:pPr>
      <w:r w:rsidRPr="00071415">
        <w:rPr>
          <w:sz w:val="28"/>
        </w:rPr>
        <w:t xml:space="preserve"> </w:t>
      </w:r>
      <w:r w:rsidR="00AD3B5B">
        <w:rPr>
          <w:sz w:val="28"/>
        </w:rPr>
        <w:t xml:space="preserve">The police  </w:t>
      </w:r>
      <w:del w:id="15" w:author="Wang, Zhicong  /DZNE" w:date="2024-11-02T15:05:00Z">
        <w:r w:rsidR="00AD3B5B" w:rsidDel="00AD3B5B">
          <w:rPr>
            <w:sz w:val="28"/>
          </w:rPr>
          <w:delText xml:space="preserve"> </w:delText>
        </w:r>
      </w:del>
      <w:ins w:id="16" w:author="Wang, Zhicong  /DZNE" w:date="2024-11-02T15:05:00Z">
        <w:r w:rsidR="00AD3B5B">
          <w:rPr>
            <w:sz w:val="28"/>
          </w:rPr>
          <w:t>detained</w:t>
        </w:r>
      </w:ins>
      <w:ins w:id="17" w:author="Wang, Zhicong  /DZNE" w:date="2024-11-02T15:06:00Z">
        <w:r w:rsidR="00AD3B5B">
          <w:rPr>
            <w:sz w:val="28"/>
          </w:rPr>
          <w:t xml:space="preserve"> (</w:t>
        </w:r>
        <w:r w:rsidR="00AD3B5B">
          <w:rPr>
            <w:rFonts w:hint="eastAsia"/>
            <w:sz w:val="28"/>
          </w:rPr>
          <w:t>拘留</w:t>
        </w:r>
        <w:r w:rsidR="00AD3B5B">
          <w:rPr>
            <w:sz w:val="28"/>
          </w:rPr>
          <w:t>)</w:t>
        </w:r>
      </w:ins>
      <w:ins w:id="18" w:author="Wang, Zhicong  /DZNE" w:date="2024-11-02T15:05:00Z">
        <w:r w:rsidR="00AD3B5B">
          <w:rPr>
            <w:sz w:val="28"/>
          </w:rPr>
          <w:t xml:space="preserve"> </w:t>
        </w:r>
      </w:ins>
      <w:del w:id="19" w:author="Wang, Zhicong  /DZNE" w:date="2024-11-02T15:05:00Z">
        <w:r w:rsidR="00AD3B5B" w:rsidDel="00AD3B5B">
          <w:rPr>
            <w:sz w:val="28"/>
          </w:rPr>
          <w:delText xml:space="preserve"> </w:delText>
        </w:r>
      </w:del>
      <w:r w:rsidR="00AD3B5B">
        <w:rPr>
          <w:sz w:val="28"/>
        </w:rPr>
        <w:t xml:space="preserve"> the suspect to make </w:t>
      </w:r>
      <w:ins w:id="20" w:author="Wang, Zhicong  /DZNE" w:date="2024-11-02T15:05:00Z">
        <w:r w:rsidR="00AD3B5B">
          <w:rPr>
            <w:sz w:val="28"/>
          </w:rPr>
          <w:t>f</w:t>
        </w:r>
      </w:ins>
      <w:ins w:id="21" w:author="Wang, Zhicong  /DZNE" w:date="2024-11-02T15:06:00Z">
        <w:r w:rsidR="00AD3B5B">
          <w:rPr>
            <w:sz w:val="28"/>
          </w:rPr>
          <w:t xml:space="preserve">urther </w:t>
        </w:r>
      </w:ins>
      <w:r w:rsidR="00AD3B5B">
        <w:rPr>
          <w:sz w:val="28"/>
        </w:rPr>
        <w:t>inquiries</w:t>
      </w:r>
    </w:p>
    <w:p w:rsidR="0080342A" w:rsidRDefault="00AD3B5B">
      <w:pPr>
        <w:rPr>
          <w:sz w:val="28"/>
        </w:rPr>
      </w:pPr>
      <w:r>
        <w:rPr>
          <w:sz w:val="28"/>
        </w:rPr>
        <w:t>She said this was the largest cohort in the world, it is extraordinary.</w:t>
      </w:r>
    </w:p>
    <w:p w:rsidR="00AD3B5B" w:rsidRDefault="00AD3B5B">
      <w:pPr>
        <w:rPr>
          <w:sz w:val="28"/>
        </w:rPr>
      </w:pPr>
      <w:r>
        <w:rPr>
          <w:sz w:val="28"/>
        </w:rPr>
        <w:t xml:space="preserve">This </w:t>
      </w:r>
      <w:r w:rsidRPr="00AD3B5B">
        <w:rPr>
          <w:color w:val="FF0000"/>
          <w:sz w:val="28"/>
        </w:rPr>
        <w:t>stunts</w:t>
      </w:r>
      <w:r>
        <w:rPr>
          <w:color w:val="FF0000"/>
          <w:sz w:val="28"/>
        </w:rPr>
        <w:t xml:space="preserve"> (</w:t>
      </w:r>
      <w:r>
        <w:rPr>
          <w:rFonts w:hint="eastAsia"/>
          <w:color w:val="FF0000"/>
          <w:sz w:val="28"/>
        </w:rPr>
        <w:t>阻碍</w:t>
      </w:r>
      <w:r>
        <w:rPr>
          <w:color w:val="FF0000"/>
          <w:sz w:val="28"/>
        </w:rPr>
        <w:t>)</w:t>
      </w:r>
      <w:r>
        <w:rPr>
          <w:sz w:val="28"/>
        </w:rPr>
        <w:t xml:space="preserve"> the virus’</w:t>
      </w:r>
      <w:ins w:id="22" w:author="Wang, Zhicong  /DZNE" w:date="2024-11-02T15:21:00Z">
        <w:r>
          <w:rPr>
            <w:rFonts w:hint="eastAsia"/>
            <w:sz w:val="28"/>
          </w:rPr>
          <w:t>s</w:t>
        </w:r>
      </w:ins>
      <w:r>
        <w:rPr>
          <w:sz w:val="28"/>
        </w:rPr>
        <w:t xml:space="preserve"> spread because they depend on the</w:t>
      </w:r>
      <w:ins w:id="23" w:author="Wang, Zhicong  /DZNE" w:date="2024-11-02T15:21:00Z">
        <w:r>
          <w:rPr>
            <w:sz w:val="28"/>
          </w:rPr>
          <w:t>ir</w:t>
        </w:r>
      </w:ins>
      <w:r>
        <w:rPr>
          <w:sz w:val="28"/>
        </w:rPr>
        <w:t xml:space="preserve"> host</w:t>
      </w:r>
      <w:del w:id="24" w:author="Wang, Zhicong  /DZNE" w:date="2024-11-02T15:21:00Z">
        <w:r w:rsidDel="00AD3B5B">
          <w:rPr>
            <w:sz w:val="28"/>
          </w:rPr>
          <w:delText>s’</w:delText>
        </w:r>
      </w:del>
      <w:ins w:id="25" w:author="Wang, Zhicong  /DZNE" w:date="2024-11-02T15:21:00Z">
        <w:r>
          <w:rPr>
            <w:sz w:val="28"/>
          </w:rPr>
          <w:t>’s</w:t>
        </w:r>
      </w:ins>
      <w:r>
        <w:rPr>
          <w:sz w:val="28"/>
        </w:rPr>
        <w:t xml:space="preserve"> </w:t>
      </w:r>
      <w:ins w:id="26" w:author="Wang, Zhicong  /DZNE" w:date="2024-11-02T15:21:00Z">
        <w:r>
          <w:rPr>
            <w:sz w:val="28"/>
          </w:rPr>
          <w:t>replicat</w:t>
        </w:r>
      </w:ins>
      <w:ins w:id="27" w:author="Wang, Zhicong  /DZNE" w:date="2024-11-02T15:22:00Z">
        <w:r>
          <w:rPr>
            <w:rFonts w:hint="eastAsia"/>
            <w:sz w:val="28"/>
          </w:rPr>
          <w:t>ive</w:t>
        </w:r>
      </w:ins>
      <w:del w:id="28" w:author="Wang, Zhicong  /DZNE" w:date="2024-11-02T15:22:00Z">
        <w:r w:rsidDel="00AD3B5B">
          <w:rPr>
            <w:sz w:val="28"/>
          </w:rPr>
          <w:delText>duplicate</w:delText>
        </w:r>
      </w:del>
      <w:r>
        <w:rPr>
          <w:sz w:val="28"/>
        </w:rPr>
        <w:t xml:space="preserve"> machinery to reproduce.</w:t>
      </w:r>
    </w:p>
    <w:p w:rsidR="00AD3B5B" w:rsidRPr="00AD3B5B" w:rsidRDefault="00AD3B5B" w:rsidP="00AD3B5B">
      <w:pPr>
        <w:pStyle w:val="a3"/>
        <w:numPr>
          <w:ilvl w:val="0"/>
          <w:numId w:val="7"/>
        </w:numPr>
        <w:rPr>
          <w:sz w:val="28"/>
          <w:highlight w:val="yellow"/>
        </w:rPr>
      </w:pPr>
      <w:r w:rsidRPr="00AD3B5B">
        <w:rPr>
          <w:sz w:val="28"/>
          <w:highlight w:val="yellow"/>
        </w:rPr>
        <w:t xml:space="preserve">Replicate </w:t>
      </w:r>
      <w:r w:rsidRPr="00AD3B5B">
        <w:rPr>
          <w:rFonts w:hint="eastAsia"/>
          <w:sz w:val="28"/>
          <w:highlight w:val="yellow"/>
        </w:rPr>
        <w:t>复制，复制的</w:t>
      </w:r>
    </w:p>
    <w:p w:rsidR="00AD3B5B" w:rsidRPr="00AD3B5B" w:rsidRDefault="00AD3B5B" w:rsidP="00AD3B5B">
      <w:pPr>
        <w:pStyle w:val="a3"/>
        <w:numPr>
          <w:ilvl w:val="0"/>
          <w:numId w:val="7"/>
        </w:numPr>
        <w:rPr>
          <w:sz w:val="28"/>
          <w:highlight w:val="yellow"/>
        </w:rPr>
      </w:pPr>
      <w:r w:rsidRPr="00AD3B5B">
        <w:rPr>
          <w:sz w:val="28"/>
          <w:highlight w:val="yellow"/>
        </w:rPr>
        <w:t xml:space="preserve">Duplicate </w:t>
      </w:r>
      <w:r w:rsidRPr="00AD3B5B">
        <w:rPr>
          <w:rFonts w:hint="eastAsia"/>
          <w:sz w:val="28"/>
          <w:highlight w:val="yellow"/>
        </w:rPr>
        <w:t>复制，复制的</w:t>
      </w:r>
    </w:p>
    <w:p w:rsidR="00AD3B5B" w:rsidRPr="00AD3B5B" w:rsidRDefault="00AD3B5B" w:rsidP="00AD3B5B">
      <w:pPr>
        <w:pStyle w:val="a3"/>
        <w:numPr>
          <w:ilvl w:val="0"/>
          <w:numId w:val="7"/>
        </w:numPr>
        <w:rPr>
          <w:sz w:val="28"/>
          <w:highlight w:val="yellow"/>
        </w:rPr>
      </w:pPr>
      <w:r w:rsidRPr="00AD3B5B">
        <w:rPr>
          <w:sz w:val="28"/>
          <w:highlight w:val="yellow"/>
        </w:rPr>
        <w:t>R</w:t>
      </w:r>
      <w:r w:rsidRPr="00AD3B5B">
        <w:rPr>
          <w:rFonts w:hint="eastAsia"/>
          <w:sz w:val="28"/>
          <w:highlight w:val="yellow"/>
        </w:rPr>
        <w:t>epeat</w:t>
      </w:r>
      <w:r w:rsidRPr="00AD3B5B">
        <w:rPr>
          <w:sz w:val="28"/>
          <w:highlight w:val="yellow"/>
        </w:rPr>
        <w:t xml:space="preserve"> </w:t>
      </w:r>
      <w:r w:rsidRPr="00AD3B5B">
        <w:rPr>
          <w:rFonts w:hint="eastAsia"/>
          <w:sz w:val="28"/>
          <w:highlight w:val="yellow"/>
        </w:rPr>
        <w:t>重复</w:t>
      </w:r>
    </w:p>
    <w:p w:rsidR="00A75926" w:rsidRDefault="00A75926">
      <w:pPr>
        <w:rPr>
          <w:sz w:val="28"/>
        </w:rPr>
      </w:pPr>
      <w:r>
        <w:rPr>
          <w:sz w:val="28"/>
        </w:rPr>
        <w:t>I’d like to propose as indicated below.</w:t>
      </w:r>
    </w:p>
    <w:p w:rsidR="00457457" w:rsidRDefault="00457457">
      <w:pPr>
        <w:rPr>
          <w:sz w:val="28"/>
        </w:rPr>
      </w:pPr>
      <w:r>
        <w:rPr>
          <w:sz w:val="28"/>
        </w:rPr>
        <w:t>One produces coffee, that is alive, vital, potent.</w:t>
      </w:r>
    </w:p>
    <w:p w:rsidR="00AD3B5B" w:rsidRDefault="00457457">
      <w:pPr>
        <w:rPr>
          <w:sz w:val="28"/>
        </w:rPr>
      </w:pPr>
      <w:r>
        <w:rPr>
          <w:sz w:val="28"/>
        </w:rPr>
        <w:t>A hasty decision, which is a quick or premature decision</w:t>
      </w:r>
    </w:p>
    <w:p w:rsidR="00AD3B5B" w:rsidRDefault="00457457">
      <w:pPr>
        <w:rPr>
          <w:sz w:val="28"/>
        </w:rPr>
      </w:pPr>
      <w:r>
        <w:rPr>
          <w:sz w:val="28"/>
        </w:rPr>
        <w:t>He announces the education initia</w:t>
      </w:r>
      <w:r w:rsidR="008A04A5">
        <w:rPr>
          <w:sz w:val="28"/>
        </w:rPr>
        <w:t>tive on Monday.</w:t>
      </w:r>
    </w:p>
    <w:p w:rsidR="008A04A5" w:rsidRDefault="008A04A5">
      <w:pPr>
        <w:rPr>
          <w:sz w:val="28"/>
        </w:rPr>
      </w:pPr>
      <w:r>
        <w:rPr>
          <w:sz w:val="28"/>
        </w:rPr>
        <w:t xml:space="preserve">Studying the maternal and brain is </w:t>
      </w:r>
      <w:r w:rsidRPr="008A04A5">
        <w:rPr>
          <w:sz w:val="28"/>
          <w:highlight w:val="yellow"/>
        </w:rPr>
        <w:t>immensely (</w:t>
      </w:r>
      <w:r w:rsidRPr="008A04A5">
        <w:rPr>
          <w:rFonts w:hint="eastAsia"/>
          <w:sz w:val="28"/>
          <w:highlight w:val="yellow"/>
        </w:rPr>
        <w:t>非常地</w:t>
      </w:r>
      <w:r w:rsidRPr="008A04A5">
        <w:rPr>
          <w:sz w:val="28"/>
          <w:highlight w:val="yellow"/>
        </w:rPr>
        <w:t>)</w:t>
      </w:r>
      <w:r>
        <w:rPr>
          <w:sz w:val="28"/>
        </w:rPr>
        <w:t xml:space="preserve"> fascinating.</w:t>
      </w:r>
    </w:p>
    <w:p w:rsidR="008A04A5" w:rsidRDefault="008A04A5">
      <w:pPr>
        <w:rPr>
          <w:sz w:val="28"/>
        </w:rPr>
      </w:pPr>
      <w:r>
        <w:rPr>
          <w:sz w:val="28"/>
        </w:rPr>
        <w:t xml:space="preserve">But we don’t keep all of this information </w:t>
      </w:r>
      <w:r w:rsidRPr="008A04A5">
        <w:rPr>
          <w:sz w:val="28"/>
          <w:highlight w:val="yellow"/>
        </w:rPr>
        <w:t>confidential (</w:t>
      </w:r>
      <w:r w:rsidRPr="008A04A5">
        <w:rPr>
          <w:rFonts w:hint="eastAsia"/>
          <w:sz w:val="28"/>
          <w:highlight w:val="yellow"/>
        </w:rPr>
        <w:t>机密地</w:t>
      </w:r>
      <w:r w:rsidRPr="008A04A5">
        <w:rPr>
          <w:sz w:val="28"/>
          <w:highlight w:val="yellow"/>
        </w:rPr>
        <w:t>).</w:t>
      </w:r>
    </w:p>
    <w:p w:rsidR="008A04A5" w:rsidRDefault="008A04A5">
      <w:pPr>
        <w:rPr>
          <w:sz w:val="28"/>
        </w:rPr>
      </w:pPr>
      <w:r>
        <w:rPr>
          <w:sz w:val="28"/>
        </w:rPr>
        <w:t>I think the social climate exert</w:t>
      </w:r>
      <w:r>
        <w:rPr>
          <w:rFonts w:hint="eastAsia"/>
          <w:sz w:val="28"/>
        </w:rPr>
        <w:t>s</w:t>
      </w:r>
      <w:r>
        <w:rPr>
          <w:sz w:val="28"/>
        </w:rPr>
        <w:t xml:space="preserve"> a subtle influence on their psychology (</w:t>
      </w:r>
      <w:r>
        <w:rPr>
          <w:rFonts w:hint="eastAsia"/>
          <w:sz w:val="28"/>
        </w:rPr>
        <w:t>我认为社会氛围影响了人们的心理</w:t>
      </w:r>
      <w:r>
        <w:rPr>
          <w:sz w:val="28"/>
        </w:rPr>
        <w:t>).</w:t>
      </w:r>
    </w:p>
    <w:p w:rsidR="008A04A5" w:rsidRDefault="008A04A5">
      <w:pPr>
        <w:rPr>
          <w:sz w:val="28"/>
        </w:rPr>
      </w:pPr>
      <w:r>
        <w:rPr>
          <w:sz w:val="28"/>
        </w:rPr>
        <w:t>It measures the efficiency of locomotion for various species on the planet.</w:t>
      </w:r>
    </w:p>
    <w:p w:rsidR="008A04A5" w:rsidRDefault="008A04A5">
      <w:pPr>
        <w:rPr>
          <w:sz w:val="28"/>
        </w:rPr>
      </w:pPr>
      <w:r>
        <w:rPr>
          <w:sz w:val="28"/>
        </w:rPr>
        <w:t xml:space="preserve">The clock </w:t>
      </w:r>
      <w:del w:id="29" w:author="Wang, Zhicong  /DZNE" w:date="2024-11-04T15:23:00Z">
        <w:r w:rsidDel="008A04A5">
          <w:rPr>
            <w:sz w:val="28"/>
          </w:rPr>
          <w:delText>also</w:delText>
        </w:r>
      </w:del>
      <w:ins w:id="30" w:author="Wang, Zhicong  /DZNE" w:date="2024-11-04T15:23:00Z">
        <w:r>
          <w:rPr>
            <w:sz w:val="28"/>
          </w:rPr>
          <w:t xml:space="preserve"> oscillates at</w:t>
        </w:r>
      </w:ins>
      <w:r>
        <w:rPr>
          <w:sz w:val="28"/>
        </w:rPr>
        <w:t xml:space="preserve">  </w:t>
      </w:r>
      <w:del w:id="31" w:author="Wang, Zhicong  /DZNE" w:date="2024-11-04T15:23:00Z">
        <w:r w:rsidDel="008A04A5">
          <w:rPr>
            <w:sz w:val="28"/>
          </w:rPr>
          <w:delText xml:space="preserve">  and</w:delText>
        </w:r>
      </w:del>
      <w:r>
        <w:rPr>
          <w:sz w:val="28"/>
        </w:rPr>
        <w:t xml:space="preserve"> </w:t>
      </w:r>
      <w:del w:id="32" w:author="Wang, Zhicong  /DZNE" w:date="2024-11-04T15:23:00Z">
        <w:r w:rsidDel="008A04A5">
          <w:rPr>
            <w:sz w:val="28"/>
          </w:rPr>
          <w:delText>his</w:delText>
        </w:r>
      </w:del>
      <w:ins w:id="33" w:author="Wang, Zhicong  /DZNE" w:date="2024-11-04T15:23:00Z">
        <w:r>
          <w:rPr>
            <w:sz w:val="28"/>
          </w:rPr>
          <w:t>its</w:t>
        </w:r>
      </w:ins>
      <w:r>
        <w:rPr>
          <w:sz w:val="28"/>
        </w:rPr>
        <w:t xml:space="preserve"> own endogenous internal </w:t>
      </w:r>
      <w:ins w:id="34" w:author="Wang, Zhicong  /DZNE" w:date="2024-11-04T15:23:00Z">
        <w:r>
          <w:rPr>
            <w:sz w:val="28"/>
          </w:rPr>
          <w:t>perio</w:t>
        </w:r>
      </w:ins>
      <w:ins w:id="35" w:author="Wang, Zhicong  /DZNE" w:date="2024-11-04T15:24:00Z">
        <w:r>
          <w:rPr>
            <w:sz w:val="28"/>
          </w:rPr>
          <w:t>d.</w:t>
        </w:r>
      </w:ins>
    </w:p>
    <w:p w:rsidR="00AD3B5B" w:rsidRDefault="006C5246">
      <w:pPr>
        <w:rPr>
          <w:sz w:val="28"/>
        </w:rPr>
      </w:pPr>
      <w:r>
        <w:rPr>
          <w:sz w:val="28"/>
        </w:rPr>
        <w:lastRenderedPageBreak/>
        <w:t xml:space="preserve">This probe </w:t>
      </w:r>
      <w:r w:rsidRPr="006C5246">
        <w:rPr>
          <w:sz w:val="28"/>
          <w:highlight w:val="yellow"/>
        </w:rPr>
        <w:t>is meant to (</w:t>
      </w:r>
      <w:r w:rsidRPr="006C5246">
        <w:rPr>
          <w:rFonts w:hint="eastAsia"/>
          <w:sz w:val="28"/>
          <w:highlight w:val="yellow"/>
        </w:rPr>
        <w:t>旨在</w:t>
      </w:r>
      <w:r w:rsidRPr="006C5246">
        <w:rPr>
          <w:sz w:val="28"/>
          <w:highlight w:val="yellow"/>
        </w:rPr>
        <w:t>)</w:t>
      </w:r>
      <w:r>
        <w:rPr>
          <w:sz w:val="28"/>
        </w:rPr>
        <w:t xml:space="preserve"> try to detect any price manipulation.</w:t>
      </w:r>
    </w:p>
    <w:p w:rsidR="00AD3B5B" w:rsidRDefault="006C5246">
      <w:pPr>
        <w:rPr>
          <w:sz w:val="28"/>
        </w:rPr>
      </w:pPr>
      <w:r>
        <w:rPr>
          <w:sz w:val="28"/>
        </w:rPr>
        <w:t xml:space="preserve">Land </w:t>
      </w:r>
      <w:r w:rsidRPr="00B15210">
        <w:rPr>
          <w:sz w:val="28"/>
          <w:highlight w:val="yellow"/>
        </w:rPr>
        <w:t>severely depleted</w:t>
      </w:r>
      <w:r>
        <w:rPr>
          <w:sz w:val="28"/>
        </w:rPr>
        <w:t xml:space="preserve"> by urbanization, population growth, intensive agriculture and climate change.</w:t>
      </w:r>
    </w:p>
    <w:p w:rsidR="006C5246" w:rsidRDefault="006C5246">
      <w:pPr>
        <w:rPr>
          <w:sz w:val="28"/>
        </w:rPr>
      </w:pPr>
      <w:r>
        <w:rPr>
          <w:sz w:val="28"/>
        </w:rPr>
        <w:t xml:space="preserve">First of all, our film </w:t>
      </w:r>
      <w:r w:rsidRPr="00B15210">
        <w:rPr>
          <w:sz w:val="28"/>
          <w:highlight w:val="yellow"/>
        </w:rPr>
        <w:t>was open captioned</w:t>
      </w:r>
      <w:r w:rsidR="00B15210">
        <w:rPr>
          <w:rFonts w:hint="eastAsia"/>
          <w:sz w:val="28"/>
          <w:highlight w:val="yellow"/>
        </w:rPr>
        <w:t>（开放字幕）</w:t>
      </w:r>
      <w:r>
        <w:rPr>
          <w:sz w:val="28"/>
        </w:rPr>
        <w:t xml:space="preserve"> for all audiences.</w:t>
      </w:r>
    </w:p>
    <w:p w:rsidR="006C5246" w:rsidRDefault="00D6456D">
      <w:pPr>
        <w:rPr>
          <w:sz w:val="28"/>
        </w:rPr>
      </w:pPr>
      <w:r>
        <w:rPr>
          <w:sz w:val="28"/>
        </w:rPr>
        <w:t xml:space="preserve">Are you </w:t>
      </w:r>
      <w:r w:rsidRPr="00B15210">
        <w:rPr>
          <w:sz w:val="28"/>
          <w:highlight w:val="yellow"/>
        </w:rPr>
        <w:t>questioning</w:t>
      </w:r>
      <w:r w:rsidR="00B15210">
        <w:rPr>
          <w:rFonts w:hint="eastAsia"/>
          <w:sz w:val="28"/>
          <w:highlight w:val="yellow"/>
        </w:rPr>
        <w:t>（质疑）</w:t>
      </w:r>
      <w:r>
        <w:rPr>
          <w:sz w:val="28"/>
        </w:rPr>
        <w:t xml:space="preserve"> my integrity as a scientist</w:t>
      </w:r>
    </w:p>
    <w:p w:rsidR="00D6456D" w:rsidRDefault="00D6456D">
      <w:pPr>
        <w:rPr>
          <w:sz w:val="28"/>
        </w:rPr>
      </w:pPr>
      <w:r>
        <w:rPr>
          <w:sz w:val="28"/>
        </w:rPr>
        <w:t xml:space="preserve">Each </w:t>
      </w:r>
      <w:r w:rsidR="00CD455E">
        <w:rPr>
          <w:sz w:val="28"/>
        </w:rPr>
        <w:t>of these is a business opportunity waiting to be exploited.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Conference</w:t>
      </w:r>
      <w:r w:rsidRPr="00CD455E">
        <w:rPr>
          <w:rFonts w:hint="eastAsia"/>
          <w:sz w:val="28"/>
          <w:highlight w:val="yellow"/>
        </w:rPr>
        <w:t>：</w:t>
      </w:r>
      <w:r w:rsidRPr="00CD455E">
        <w:rPr>
          <w:sz w:val="28"/>
          <w:highlight w:val="yellow"/>
        </w:rPr>
        <w:t xml:space="preserve"> </w:t>
      </w:r>
      <w:r w:rsidRPr="00CD455E">
        <w:rPr>
          <w:rFonts w:hint="eastAsia"/>
          <w:sz w:val="28"/>
          <w:highlight w:val="yellow"/>
        </w:rPr>
        <w:t>政府工作会议，国际学术交流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Congress</w:t>
      </w:r>
      <w:r w:rsidRPr="00CD455E">
        <w:rPr>
          <w:rFonts w:hint="eastAsia"/>
          <w:sz w:val="28"/>
          <w:highlight w:val="yellow"/>
        </w:rPr>
        <w:t>：国会，代表大会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Assembly</w:t>
      </w:r>
      <w:r w:rsidRPr="00CD455E">
        <w:rPr>
          <w:rFonts w:hint="eastAsia"/>
          <w:sz w:val="28"/>
          <w:highlight w:val="yellow"/>
        </w:rPr>
        <w:t>：员工大会等</w:t>
      </w:r>
      <w:r w:rsidR="00CF6282">
        <w:rPr>
          <w:rFonts w:hint="eastAsia"/>
          <w:sz w:val="28"/>
          <w:highlight w:val="yellow"/>
        </w:rPr>
        <w:t>f</w:t>
      </w:r>
      <w:r w:rsidR="00CF6282">
        <w:rPr>
          <w:sz w:val="28"/>
          <w:highlight w:val="yellow"/>
        </w:rPr>
        <w:t>aculty assembly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Seminar</w:t>
      </w:r>
      <w:r w:rsidRPr="00CD455E">
        <w:rPr>
          <w:rFonts w:hint="eastAsia"/>
          <w:sz w:val="28"/>
          <w:highlight w:val="yellow"/>
        </w:rPr>
        <w:t>：讨论会，研讨班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Symposium</w:t>
      </w:r>
      <w:r w:rsidRPr="00CD455E">
        <w:rPr>
          <w:rFonts w:hint="eastAsia"/>
          <w:sz w:val="28"/>
          <w:highlight w:val="yellow"/>
        </w:rPr>
        <w:t>：讨论会，专题报告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Meeting</w:t>
      </w:r>
      <w:r w:rsidRPr="00CD455E">
        <w:rPr>
          <w:rFonts w:hint="eastAsia"/>
          <w:sz w:val="28"/>
          <w:highlight w:val="yellow"/>
        </w:rPr>
        <w:t>：泛指会议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Council</w:t>
      </w:r>
      <w:r w:rsidRPr="00CD455E">
        <w:rPr>
          <w:rFonts w:hint="eastAsia"/>
          <w:sz w:val="28"/>
          <w:highlight w:val="yellow"/>
        </w:rPr>
        <w:t>：委员会，理事会，地方议会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Session</w:t>
      </w:r>
      <w:r w:rsidRPr="00CD455E">
        <w:rPr>
          <w:rFonts w:hint="eastAsia"/>
          <w:sz w:val="28"/>
          <w:highlight w:val="yellow"/>
        </w:rPr>
        <w:t>：会议；（法庭的）开庭；（议会等的）开会；学期；讲习会</w:t>
      </w:r>
    </w:p>
    <w:p w:rsidR="00CD455E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Convention</w:t>
      </w:r>
      <w:r w:rsidRPr="00CD455E">
        <w:rPr>
          <w:rFonts w:hint="eastAsia"/>
          <w:sz w:val="28"/>
          <w:highlight w:val="yellow"/>
        </w:rPr>
        <w:t>：</w:t>
      </w:r>
      <w:r w:rsidRPr="00CD455E">
        <w:rPr>
          <w:rFonts w:hint="eastAsia"/>
          <w:sz w:val="28"/>
          <w:highlight w:val="yellow"/>
        </w:rPr>
        <w:t>n. (</w:t>
      </w:r>
      <w:r w:rsidRPr="00CD455E">
        <w:rPr>
          <w:rFonts w:hint="eastAsia"/>
          <w:sz w:val="28"/>
          <w:highlight w:val="yellow"/>
        </w:rPr>
        <w:t>某一职业政党等人士召开的</w:t>
      </w:r>
      <w:r w:rsidRPr="00CD455E">
        <w:rPr>
          <w:rFonts w:hint="eastAsia"/>
          <w:sz w:val="28"/>
          <w:highlight w:val="yellow"/>
        </w:rPr>
        <w:t>)</w:t>
      </w:r>
      <w:r w:rsidRPr="00CD455E">
        <w:rPr>
          <w:rFonts w:hint="eastAsia"/>
          <w:sz w:val="28"/>
          <w:highlight w:val="yellow"/>
        </w:rPr>
        <w:t>大会；习俗</w:t>
      </w:r>
      <w:r w:rsidRPr="00CD455E">
        <w:rPr>
          <w:rFonts w:hint="eastAsia"/>
          <w:sz w:val="28"/>
          <w:highlight w:val="yellow"/>
        </w:rPr>
        <w:t xml:space="preserve">, </w:t>
      </w:r>
      <w:r w:rsidRPr="00CD455E">
        <w:rPr>
          <w:rFonts w:hint="eastAsia"/>
          <w:sz w:val="28"/>
          <w:highlight w:val="yellow"/>
        </w:rPr>
        <w:t>惯例；协定</w:t>
      </w:r>
    </w:p>
    <w:p w:rsidR="00AD3B5B" w:rsidRPr="00CD455E" w:rsidRDefault="00CD455E" w:rsidP="00CD455E">
      <w:pPr>
        <w:pStyle w:val="a3"/>
        <w:numPr>
          <w:ilvl w:val="0"/>
          <w:numId w:val="8"/>
        </w:numPr>
        <w:rPr>
          <w:sz w:val="28"/>
          <w:highlight w:val="yellow"/>
        </w:rPr>
      </w:pPr>
      <w:r w:rsidRPr="00CD455E">
        <w:rPr>
          <w:sz w:val="28"/>
          <w:highlight w:val="yellow"/>
        </w:rPr>
        <w:t>Gathering</w:t>
      </w:r>
      <w:r w:rsidRPr="00CD455E">
        <w:rPr>
          <w:rFonts w:hint="eastAsia"/>
          <w:sz w:val="28"/>
          <w:highlight w:val="yellow"/>
        </w:rPr>
        <w:t>：聚会</w:t>
      </w:r>
    </w:p>
    <w:p w:rsidR="00AD3B5B" w:rsidRDefault="00CD455E">
      <w:pPr>
        <w:rPr>
          <w:sz w:val="28"/>
        </w:rPr>
      </w:pPr>
      <w:r>
        <w:rPr>
          <w:sz w:val="28"/>
        </w:rPr>
        <w:t>Those features attract many clients in the context of modern warfare.</w:t>
      </w:r>
    </w:p>
    <w:p w:rsidR="00CD455E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sz w:val="28"/>
          <w:highlight w:val="yellow"/>
        </w:rPr>
        <w:t>V</w:t>
      </w:r>
      <w:r w:rsidRPr="00B15210">
        <w:rPr>
          <w:rFonts w:hint="eastAsia"/>
          <w:sz w:val="28"/>
          <w:highlight w:val="yellow"/>
        </w:rPr>
        <w:t>en</w:t>
      </w:r>
      <w:r w:rsidRPr="00B15210">
        <w:rPr>
          <w:sz w:val="28"/>
          <w:highlight w:val="yellow"/>
        </w:rPr>
        <w:t xml:space="preserve">tral </w:t>
      </w:r>
      <w:r w:rsidRPr="00B15210">
        <w:rPr>
          <w:rFonts w:hint="eastAsia"/>
          <w:sz w:val="28"/>
          <w:highlight w:val="yellow"/>
        </w:rPr>
        <w:t>腹侧</w:t>
      </w:r>
      <w:r w:rsidRPr="00B15210">
        <w:rPr>
          <w:sz w:val="28"/>
          <w:highlight w:val="yellow"/>
        </w:rPr>
        <w:t xml:space="preserve"> 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sz w:val="28"/>
          <w:highlight w:val="yellow"/>
        </w:rPr>
        <w:t xml:space="preserve">Dorsal </w:t>
      </w:r>
      <w:r w:rsidRPr="00B15210">
        <w:rPr>
          <w:rFonts w:hint="eastAsia"/>
          <w:sz w:val="28"/>
          <w:highlight w:val="yellow"/>
        </w:rPr>
        <w:t>背侧</w:t>
      </w:r>
    </w:p>
    <w:p w:rsidR="00B15210" w:rsidRDefault="00B15210">
      <w:pPr>
        <w:rPr>
          <w:sz w:val="28"/>
        </w:rPr>
      </w:pPr>
    </w:p>
    <w:p w:rsidR="00B15210" w:rsidRDefault="00B15210">
      <w:pPr>
        <w:rPr>
          <w:sz w:val="28"/>
        </w:rPr>
      </w:pP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keep </w:t>
      </w:r>
      <w:r w:rsidRPr="00B15210">
        <w:rPr>
          <w:rFonts w:hint="eastAsia"/>
          <w:sz w:val="28"/>
          <w:highlight w:val="yellow"/>
        </w:rPr>
        <w:t>最常用词，指长时间牢固地保持或保存。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reserve </w:t>
      </w:r>
      <w:r w:rsidRPr="00B15210">
        <w:rPr>
          <w:rFonts w:hint="eastAsia"/>
          <w:sz w:val="28"/>
          <w:highlight w:val="yellow"/>
        </w:rPr>
        <w:t>为了将来的用途或其他用途而保存、保留。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preserve </w:t>
      </w:r>
      <w:r w:rsidRPr="00B15210">
        <w:rPr>
          <w:rFonts w:hint="eastAsia"/>
          <w:sz w:val="28"/>
          <w:highlight w:val="yellow"/>
        </w:rPr>
        <w:t>防止损害、变质等而保存。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conserve </w:t>
      </w:r>
      <w:r w:rsidRPr="00B15210">
        <w:rPr>
          <w:rFonts w:hint="eastAsia"/>
          <w:sz w:val="28"/>
          <w:highlight w:val="yellow"/>
        </w:rPr>
        <w:t>保存自然资源，保全人的精力、力量等。</w:t>
      </w:r>
    </w:p>
    <w:p w:rsid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withhold </w:t>
      </w:r>
      <w:r w:rsidRPr="00B15210">
        <w:rPr>
          <w:rFonts w:hint="eastAsia"/>
          <w:sz w:val="28"/>
          <w:highlight w:val="yellow"/>
        </w:rPr>
        <w:t>指扣住不放，暗示有阻碍。</w:t>
      </w:r>
    </w:p>
    <w:p w:rsidR="00B15210" w:rsidRPr="00B15210" w:rsidRDefault="00B15210" w:rsidP="00B15210">
      <w:pPr>
        <w:pStyle w:val="a3"/>
        <w:numPr>
          <w:ilvl w:val="0"/>
          <w:numId w:val="9"/>
        </w:numPr>
        <w:rPr>
          <w:sz w:val="28"/>
          <w:highlight w:val="yellow"/>
        </w:rPr>
      </w:pPr>
      <w:r w:rsidRPr="00B15210">
        <w:rPr>
          <w:rFonts w:hint="eastAsia"/>
          <w:sz w:val="28"/>
          <w:highlight w:val="yellow"/>
        </w:rPr>
        <w:t xml:space="preserve">retain </w:t>
      </w:r>
      <w:r w:rsidRPr="00B15210">
        <w:rPr>
          <w:rFonts w:hint="eastAsia"/>
          <w:sz w:val="28"/>
          <w:highlight w:val="yellow"/>
        </w:rPr>
        <w:t>指继续保持。</w:t>
      </w:r>
    </w:p>
    <w:p w:rsidR="00B15210" w:rsidRDefault="00B15210" w:rsidP="00B15210">
      <w:pPr>
        <w:ind w:left="360"/>
        <w:rPr>
          <w:sz w:val="28"/>
        </w:rPr>
      </w:pPr>
      <w:r w:rsidRPr="00B15210">
        <w:rPr>
          <w:sz w:val="28"/>
        </w:rPr>
        <w:lastRenderedPageBreak/>
        <w:t>You can’t put it in another place whilst retaining the meaning.</w:t>
      </w:r>
    </w:p>
    <w:p w:rsidR="00623274" w:rsidRDefault="00623274" w:rsidP="00B15210">
      <w:pPr>
        <w:ind w:left="360"/>
        <w:rPr>
          <w:sz w:val="28"/>
        </w:rPr>
      </w:pPr>
    </w:p>
    <w:p w:rsidR="00623274" w:rsidRDefault="00623274" w:rsidP="00B15210">
      <w:pPr>
        <w:ind w:left="360"/>
        <w:rPr>
          <w:sz w:val="28"/>
        </w:rPr>
      </w:pPr>
    </w:p>
    <w:p w:rsidR="00623274" w:rsidRPr="00B15210" w:rsidRDefault="00623274" w:rsidP="00B15210">
      <w:pPr>
        <w:ind w:left="360"/>
        <w:rPr>
          <w:sz w:val="28"/>
        </w:rPr>
      </w:pPr>
    </w:p>
    <w:p w:rsidR="00AD3B5B" w:rsidRPr="00623274" w:rsidRDefault="00623274" w:rsidP="00623274">
      <w:pPr>
        <w:pStyle w:val="a3"/>
        <w:numPr>
          <w:ilvl w:val="0"/>
          <w:numId w:val="10"/>
        </w:numPr>
        <w:rPr>
          <w:b/>
          <w:sz w:val="28"/>
        </w:rPr>
      </w:pPr>
      <w:r w:rsidRPr="00623274">
        <w:rPr>
          <w:b/>
          <w:sz w:val="28"/>
        </w:rPr>
        <w:t>A</w:t>
      </w:r>
      <w:r w:rsidRPr="00623274">
        <w:rPr>
          <w:rFonts w:hint="eastAsia"/>
          <w:b/>
          <w:sz w:val="28"/>
        </w:rPr>
        <w:t>rise</w:t>
      </w:r>
      <w:r w:rsidRPr="00623274">
        <w:rPr>
          <w:b/>
          <w:sz w:val="28"/>
        </w:rPr>
        <w:t xml:space="preserve"> </w:t>
      </w:r>
      <w:r w:rsidRPr="00623274">
        <w:rPr>
          <w:rFonts w:hint="eastAsia"/>
          <w:b/>
          <w:sz w:val="28"/>
        </w:rPr>
        <w:t>不及物动词，问题</w:t>
      </w:r>
      <w:r w:rsidRPr="00623274">
        <w:rPr>
          <w:rFonts w:hint="eastAsia"/>
          <w:b/>
          <w:sz w:val="28"/>
        </w:rPr>
        <w:t>/</w:t>
      </w:r>
      <w:r w:rsidRPr="00623274">
        <w:rPr>
          <w:rFonts w:hint="eastAsia"/>
          <w:b/>
          <w:sz w:val="28"/>
        </w:rPr>
        <w:t>情况</w:t>
      </w:r>
      <w:r w:rsidRPr="00623274">
        <w:rPr>
          <w:rFonts w:hint="eastAsia"/>
          <w:b/>
          <w:sz w:val="28"/>
        </w:rPr>
        <w:t>/</w:t>
      </w:r>
      <w:r w:rsidRPr="00623274">
        <w:rPr>
          <w:rFonts w:hint="eastAsia"/>
          <w:b/>
          <w:sz w:val="28"/>
        </w:rPr>
        <w:t>机会</w:t>
      </w:r>
      <w:r w:rsidRPr="00623274">
        <w:rPr>
          <w:rFonts w:hint="eastAsia"/>
          <w:b/>
          <w:sz w:val="28"/>
          <w:highlight w:val="yellow"/>
        </w:rPr>
        <w:t>出现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Problems arose during the project.</w:t>
      </w:r>
    </w:p>
    <w:p w:rsidR="00623274" w:rsidRDefault="00623274" w:rsidP="00623274">
      <w:pPr>
        <w:rPr>
          <w:sz w:val="28"/>
        </w:rPr>
      </w:pPr>
      <w:r w:rsidRPr="00623274">
        <w:rPr>
          <w:sz w:val="28"/>
        </w:rPr>
        <w:t>A situation may arise that requires immediate attention.</w:t>
      </w:r>
    </w:p>
    <w:p w:rsidR="00623274" w:rsidRPr="00623274" w:rsidRDefault="00623274" w:rsidP="00623274">
      <w:pPr>
        <w:pStyle w:val="a3"/>
        <w:numPr>
          <w:ilvl w:val="0"/>
          <w:numId w:val="10"/>
        </w:numPr>
        <w:rPr>
          <w:b/>
          <w:sz w:val="28"/>
        </w:rPr>
      </w:pPr>
      <w:r w:rsidRPr="00623274">
        <w:rPr>
          <w:b/>
          <w:sz w:val="28"/>
        </w:rPr>
        <w:t>Rise</w:t>
      </w:r>
      <w:r w:rsidRPr="00623274">
        <w:rPr>
          <w:rFonts w:hint="eastAsia"/>
          <w:b/>
          <w:sz w:val="28"/>
        </w:rPr>
        <w:t>不及物动词，太阳</w:t>
      </w:r>
      <w:r w:rsidRPr="00623274">
        <w:rPr>
          <w:rFonts w:hint="eastAsia"/>
          <w:b/>
          <w:sz w:val="28"/>
        </w:rPr>
        <w:t>/</w:t>
      </w:r>
      <w:r w:rsidRPr="00623274">
        <w:rPr>
          <w:rFonts w:hint="eastAsia"/>
          <w:b/>
          <w:sz w:val="28"/>
        </w:rPr>
        <w:t>价格</w:t>
      </w:r>
      <w:r w:rsidRPr="00623274">
        <w:rPr>
          <w:rFonts w:hint="eastAsia"/>
          <w:b/>
          <w:sz w:val="28"/>
          <w:highlight w:val="yellow"/>
        </w:rPr>
        <w:t>升起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She rose early to prepare for the meeting.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The sun rises in the east.</w:t>
      </w:r>
    </w:p>
    <w:p w:rsidR="00623274" w:rsidRDefault="00623274" w:rsidP="00623274">
      <w:pPr>
        <w:rPr>
          <w:sz w:val="28"/>
        </w:rPr>
      </w:pPr>
      <w:r w:rsidRPr="00623274">
        <w:rPr>
          <w:sz w:val="28"/>
        </w:rPr>
        <w:t>Prices rise during inflation.</w:t>
      </w:r>
    </w:p>
    <w:p w:rsidR="00623274" w:rsidRPr="00623274" w:rsidRDefault="00623274" w:rsidP="00623274">
      <w:pPr>
        <w:pStyle w:val="a3"/>
        <w:numPr>
          <w:ilvl w:val="0"/>
          <w:numId w:val="10"/>
        </w:numPr>
        <w:rPr>
          <w:b/>
          <w:sz w:val="28"/>
        </w:rPr>
      </w:pPr>
      <w:r w:rsidRPr="00623274">
        <w:rPr>
          <w:b/>
          <w:sz w:val="28"/>
        </w:rPr>
        <w:t>Raise</w:t>
      </w:r>
      <w:r w:rsidRPr="00623274">
        <w:rPr>
          <w:rFonts w:hint="eastAsia"/>
          <w:b/>
          <w:sz w:val="28"/>
        </w:rPr>
        <w:t>及物动词，</w:t>
      </w:r>
      <w:r w:rsidRPr="00623274">
        <w:rPr>
          <w:rFonts w:hint="eastAsia"/>
          <w:b/>
          <w:sz w:val="28"/>
          <w:highlight w:val="yellow"/>
        </w:rPr>
        <w:t>举</w:t>
      </w:r>
      <w:r w:rsidRPr="00623274">
        <w:rPr>
          <w:rFonts w:hint="eastAsia"/>
          <w:b/>
          <w:sz w:val="28"/>
        </w:rPr>
        <w:t>手、</w:t>
      </w:r>
      <w:r w:rsidRPr="00623274">
        <w:rPr>
          <w:rFonts w:hint="eastAsia"/>
          <w:b/>
          <w:sz w:val="28"/>
          <w:highlight w:val="yellow"/>
        </w:rPr>
        <w:t>提高</w:t>
      </w:r>
      <w:r w:rsidRPr="00623274">
        <w:rPr>
          <w:rFonts w:hint="eastAsia"/>
          <w:b/>
          <w:sz w:val="28"/>
        </w:rPr>
        <w:t>价格、</w:t>
      </w:r>
      <w:r w:rsidRPr="00623274">
        <w:rPr>
          <w:rFonts w:hint="eastAsia"/>
          <w:b/>
          <w:sz w:val="28"/>
          <w:highlight w:val="yellow"/>
        </w:rPr>
        <w:t>提出</w:t>
      </w:r>
      <w:r w:rsidRPr="00623274">
        <w:rPr>
          <w:rFonts w:hint="eastAsia"/>
          <w:b/>
          <w:sz w:val="28"/>
        </w:rPr>
        <w:t>观点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Please raise your hand if you have a question.</w:t>
      </w:r>
    </w:p>
    <w:p w:rsidR="00623274" w:rsidRPr="00623274" w:rsidRDefault="00623274" w:rsidP="00623274">
      <w:pPr>
        <w:rPr>
          <w:sz w:val="28"/>
        </w:rPr>
      </w:pPr>
      <w:r w:rsidRPr="00623274">
        <w:rPr>
          <w:sz w:val="28"/>
        </w:rPr>
        <w:t>The company plans to raise prices next quarter.</w:t>
      </w:r>
    </w:p>
    <w:p w:rsidR="00AD3B5B" w:rsidRPr="00AD3B5B" w:rsidRDefault="00623274" w:rsidP="00623274">
      <w:pPr>
        <w:rPr>
          <w:sz w:val="28"/>
        </w:rPr>
      </w:pPr>
      <w:r w:rsidRPr="00623274">
        <w:rPr>
          <w:sz w:val="28"/>
        </w:rPr>
        <w:t>He raised many points during the discussion.</w:t>
      </w:r>
    </w:p>
    <w:p w:rsidR="00AD3B5B" w:rsidRDefault="00623274">
      <w:pPr>
        <w:rPr>
          <w:rFonts w:cstheme="minorHAnsi"/>
          <w:sz w:val="28"/>
        </w:rPr>
      </w:pPr>
      <w:r w:rsidRPr="00623274">
        <w:rPr>
          <w:rFonts w:cstheme="minorHAnsi"/>
          <w:sz w:val="28"/>
        </w:rPr>
        <w:t>The</w:t>
      </w:r>
      <w:r>
        <w:rPr>
          <w:rFonts w:cstheme="minorHAnsi"/>
          <w:sz w:val="28"/>
        </w:rPr>
        <w:t>se</w:t>
      </w:r>
      <w:r w:rsidRPr="00623274">
        <w:rPr>
          <w:rFonts w:cstheme="minorHAnsi"/>
          <w:sz w:val="28"/>
        </w:rPr>
        <w:t xml:space="preserve"> changes seem to </w:t>
      </w:r>
      <w:r>
        <w:rPr>
          <w:rFonts w:cstheme="minorHAnsi"/>
          <w:sz w:val="28"/>
        </w:rPr>
        <w:t>affect how people retrieve stored information.</w:t>
      </w:r>
    </w:p>
    <w:p w:rsidR="00623274" w:rsidRDefault="006232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But it added that Russia </w:t>
      </w:r>
      <w:r w:rsidRPr="00623274">
        <w:rPr>
          <w:rFonts w:cstheme="minorHAnsi"/>
          <w:sz w:val="28"/>
          <w:highlight w:val="yellow"/>
        </w:rPr>
        <w:t xml:space="preserve">was keen to(be keen to </w:t>
      </w:r>
      <w:r w:rsidRPr="00623274">
        <w:rPr>
          <w:rFonts w:cstheme="minorHAnsi" w:hint="eastAsia"/>
          <w:sz w:val="28"/>
          <w:highlight w:val="yellow"/>
        </w:rPr>
        <w:t>渴望、乐意</w:t>
      </w:r>
      <w:r w:rsidRPr="00623274">
        <w:rPr>
          <w:rFonts w:cstheme="minorHAnsi"/>
          <w:sz w:val="28"/>
          <w:highlight w:val="yellow"/>
        </w:rPr>
        <w:t>)</w:t>
      </w:r>
      <w:r>
        <w:rPr>
          <w:rFonts w:cstheme="minorHAnsi"/>
          <w:sz w:val="28"/>
        </w:rPr>
        <w:t xml:space="preserve"> prevent an irreversible deterioration in relations.</w:t>
      </w:r>
    </w:p>
    <w:p w:rsidR="00623274" w:rsidRDefault="00623274">
      <w:pPr>
        <w:rPr>
          <w:rFonts w:cstheme="minorHAnsi"/>
          <w:sz w:val="28"/>
        </w:rPr>
      </w:pP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A</w:t>
      </w:r>
      <w:r w:rsidRPr="0000398F">
        <w:rPr>
          <w:rFonts w:cstheme="minorHAnsi" w:hint="eastAsia"/>
          <w:sz w:val="28"/>
          <w:highlight w:val="yellow"/>
        </w:rPr>
        <w:t xml:space="preserve">bility </w:t>
      </w:r>
      <w:r w:rsidRPr="0000398F">
        <w:rPr>
          <w:rFonts w:cstheme="minorHAnsi" w:hint="eastAsia"/>
          <w:sz w:val="28"/>
          <w:highlight w:val="yellow"/>
        </w:rPr>
        <w:t>普通用词，指人先天的或学来的各种能力。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C</w:t>
      </w:r>
      <w:r w:rsidRPr="0000398F">
        <w:rPr>
          <w:rFonts w:cstheme="minorHAnsi" w:hint="eastAsia"/>
          <w:sz w:val="28"/>
          <w:highlight w:val="yellow"/>
        </w:rPr>
        <w:t xml:space="preserve">apacity </w:t>
      </w:r>
      <w:r w:rsidRPr="0000398F">
        <w:rPr>
          <w:rFonts w:cstheme="minorHAnsi" w:hint="eastAsia"/>
          <w:sz w:val="28"/>
          <w:highlight w:val="yellow"/>
        </w:rPr>
        <w:t>侧重指人的潜在能力，多指才智，尤指接受与领悟能力。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C</w:t>
      </w:r>
      <w:r w:rsidRPr="0000398F">
        <w:rPr>
          <w:rFonts w:cstheme="minorHAnsi" w:hint="eastAsia"/>
          <w:sz w:val="28"/>
          <w:highlight w:val="yellow"/>
        </w:rPr>
        <w:t>apability</w:t>
      </w:r>
      <w:r>
        <w:rPr>
          <w:rFonts w:cstheme="minorHAnsi" w:hint="eastAsia"/>
          <w:sz w:val="28"/>
          <w:highlight w:val="yellow"/>
        </w:rPr>
        <w:t>胜任某项具体工作的能力，也指本身具有、尚未发挥的潜在能力</w:t>
      </w:r>
      <w:r>
        <w:rPr>
          <w:rFonts w:cstheme="minorHAnsi"/>
          <w:sz w:val="28"/>
          <w:highlight w:val="yellow"/>
        </w:rPr>
        <w:t xml:space="preserve">, </w:t>
      </w:r>
      <w:r w:rsidRPr="0000398F">
        <w:rPr>
          <w:rFonts w:cstheme="minorHAnsi" w:hint="eastAsia"/>
          <w:sz w:val="28"/>
          <w:highlight w:val="yellow"/>
        </w:rPr>
        <w:t>常与</w:t>
      </w:r>
      <w:r w:rsidRPr="0000398F">
        <w:rPr>
          <w:rFonts w:cstheme="minorHAnsi" w:hint="eastAsia"/>
          <w:sz w:val="28"/>
          <w:highlight w:val="yellow"/>
        </w:rPr>
        <w:t>of</w:t>
      </w:r>
      <w:r w:rsidRPr="0000398F">
        <w:rPr>
          <w:rFonts w:cstheme="minorHAnsi" w:hint="eastAsia"/>
          <w:sz w:val="28"/>
          <w:highlight w:val="yellow"/>
        </w:rPr>
        <w:t>或</w:t>
      </w:r>
      <w:r w:rsidRPr="0000398F">
        <w:rPr>
          <w:rFonts w:cstheme="minorHAnsi" w:hint="eastAsia"/>
          <w:sz w:val="28"/>
          <w:highlight w:val="yellow"/>
        </w:rPr>
        <w:t>for</w:t>
      </w:r>
      <w:r w:rsidRPr="0000398F">
        <w:rPr>
          <w:rFonts w:cstheme="minorHAnsi" w:hint="eastAsia"/>
          <w:sz w:val="28"/>
          <w:highlight w:val="yellow"/>
        </w:rPr>
        <w:t>连用。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G</w:t>
      </w:r>
      <w:r w:rsidRPr="0000398F">
        <w:rPr>
          <w:rFonts w:cstheme="minorHAnsi" w:hint="eastAsia"/>
          <w:sz w:val="28"/>
          <w:highlight w:val="yellow"/>
        </w:rPr>
        <w:t xml:space="preserve">enius </w:t>
      </w:r>
      <w:r w:rsidRPr="0000398F">
        <w:rPr>
          <w:rFonts w:cstheme="minorHAnsi" w:hint="eastAsia"/>
          <w:sz w:val="28"/>
          <w:highlight w:val="yellow"/>
        </w:rPr>
        <w:t>语气最强，指天赋的高度才能与智力。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T</w:t>
      </w:r>
      <w:r w:rsidRPr="0000398F">
        <w:rPr>
          <w:rFonts w:cstheme="minorHAnsi" w:hint="eastAsia"/>
          <w:sz w:val="28"/>
          <w:highlight w:val="yellow"/>
        </w:rPr>
        <w:t xml:space="preserve">alent </w:t>
      </w:r>
      <w:r w:rsidRPr="0000398F">
        <w:rPr>
          <w:rFonts w:cstheme="minorHAnsi" w:hint="eastAsia"/>
          <w:sz w:val="28"/>
          <w:highlight w:val="yellow"/>
        </w:rPr>
        <w:t>着重指人某方面具有可发展</w:t>
      </w:r>
      <w:r>
        <w:rPr>
          <w:rFonts w:cstheme="minorHAnsi" w:hint="eastAsia"/>
          <w:sz w:val="28"/>
          <w:highlight w:val="yellow"/>
        </w:rPr>
        <w:t>的天赋才能</w:t>
      </w:r>
      <w:r w:rsidRPr="0000398F">
        <w:rPr>
          <w:rFonts w:cstheme="minorHAnsi" w:hint="eastAsia"/>
          <w:sz w:val="28"/>
          <w:highlight w:val="yellow"/>
        </w:rPr>
        <w:t>，比</w:t>
      </w:r>
      <w:r w:rsidRPr="0000398F">
        <w:rPr>
          <w:rFonts w:cstheme="minorHAnsi" w:hint="eastAsia"/>
          <w:sz w:val="28"/>
          <w:highlight w:val="yellow"/>
        </w:rPr>
        <w:t>genius</w:t>
      </w:r>
      <w:r w:rsidRPr="0000398F">
        <w:rPr>
          <w:rFonts w:cstheme="minorHAnsi" w:hint="eastAsia"/>
          <w:sz w:val="28"/>
          <w:highlight w:val="yellow"/>
        </w:rPr>
        <w:t>弱。</w:t>
      </w:r>
    </w:p>
    <w:p w:rsidR="0000398F" w:rsidRP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lastRenderedPageBreak/>
        <w:t>C</w:t>
      </w:r>
      <w:r w:rsidRPr="0000398F">
        <w:rPr>
          <w:rFonts w:cstheme="minorHAnsi" w:hint="eastAsia"/>
          <w:sz w:val="28"/>
          <w:highlight w:val="yellow"/>
        </w:rPr>
        <w:t xml:space="preserve">ompetence </w:t>
      </w:r>
      <w:r w:rsidRPr="0000398F">
        <w:rPr>
          <w:rFonts w:cstheme="minorHAnsi" w:hint="eastAsia"/>
          <w:sz w:val="28"/>
          <w:highlight w:val="yellow"/>
        </w:rPr>
        <w:t>正式用词，侧重指令人满意的业务能力与水平，达到胜任某项工作等的要求。</w:t>
      </w:r>
    </w:p>
    <w:p w:rsidR="0000398F" w:rsidRDefault="0000398F" w:rsidP="0000398F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00398F">
        <w:rPr>
          <w:rFonts w:cstheme="minorHAnsi"/>
          <w:sz w:val="28"/>
          <w:highlight w:val="yellow"/>
        </w:rPr>
        <w:t>F</w:t>
      </w:r>
      <w:r w:rsidRPr="0000398F">
        <w:rPr>
          <w:rFonts w:cstheme="minorHAnsi" w:hint="eastAsia"/>
          <w:sz w:val="28"/>
          <w:highlight w:val="yellow"/>
        </w:rPr>
        <w:t xml:space="preserve">aculty </w:t>
      </w:r>
      <w:r w:rsidRPr="0000398F">
        <w:rPr>
          <w:rFonts w:cstheme="minorHAnsi" w:hint="eastAsia"/>
          <w:sz w:val="28"/>
          <w:highlight w:val="yellow"/>
        </w:rPr>
        <w:t>指特殊的才能或智力</w:t>
      </w:r>
    </w:p>
    <w:p w:rsidR="008C51A7" w:rsidRDefault="008C51A7" w:rsidP="008C51A7">
      <w:pPr>
        <w:rPr>
          <w:rFonts w:cstheme="minorHAnsi"/>
          <w:sz w:val="28"/>
          <w:highlight w:val="yellow"/>
        </w:rPr>
      </w:pP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Excision </w:t>
      </w:r>
      <w:r w:rsidRPr="008C51A7">
        <w:rPr>
          <w:rFonts w:cstheme="minorHAnsi" w:hint="eastAsia"/>
          <w:sz w:val="28"/>
          <w:highlight w:val="yellow"/>
        </w:rPr>
        <w:t>切除。</w:t>
      </w:r>
      <w:r w:rsidRPr="008C51A7">
        <w:rPr>
          <w:rFonts w:cstheme="minorHAnsi"/>
          <w:sz w:val="28"/>
          <w:highlight w:val="yellow"/>
        </w:rPr>
        <w:t>Surgical excision</w:t>
      </w:r>
      <w:r w:rsidRPr="008C51A7">
        <w:rPr>
          <w:rFonts w:cstheme="minorHAnsi" w:hint="eastAsia"/>
          <w:sz w:val="28"/>
          <w:highlight w:val="yellow"/>
        </w:rPr>
        <w:t>切除手术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Resection </w:t>
      </w:r>
      <w:r w:rsidRPr="008C51A7">
        <w:rPr>
          <w:rFonts w:cstheme="minorHAnsi" w:hint="eastAsia"/>
          <w:sz w:val="28"/>
          <w:highlight w:val="yellow"/>
        </w:rPr>
        <w:t>切除手术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Lesion </w:t>
      </w:r>
      <w:r w:rsidRPr="008C51A7">
        <w:rPr>
          <w:rFonts w:cstheme="minorHAnsi" w:hint="eastAsia"/>
          <w:sz w:val="28"/>
          <w:highlight w:val="yellow"/>
        </w:rPr>
        <w:t>损害</w:t>
      </w:r>
      <w:r w:rsidRPr="008C51A7">
        <w:rPr>
          <w:rFonts w:cstheme="minorHAnsi" w:hint="eastAsia"/>
          <w:sz w:val="28"/>
          <w:highlight w:val="yellow"/>
        </w:rPr>
        <w:t xml:space="preserve"> 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Dissection </w:t>
      </w:r>
      <w:r w:rsidRPr="008C51A7">
        <w:rPr>
          <w:rFonts w:cstheme="minorHAnsi" w:hint="eastAsia"/>
          <w:sz w:val="28"/>
          <w:highlight w:val="yellow"/>
        </w:rPr>
        <w:t>解剖</w:t>
      </w:r>
      <w:r w:rsidRPr="008C51A7">
        <w:rPr>
          <w:rFonts w:cstheme="minorHAnsi" w:hint="eastAsia"/>
          <w:sz w:val="28"/>
          <w:highlight w:val="yellow"/>
        </w:rPr>
        <w:t xml:space="preserve"> 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Biopsy </w:t>
      </w:r>
      <w:r w:rsidRPr="008C51A7">
        <w:rPr>
          <w:rFonts w:cstheme="minorHAnsi" w:hint="eastAsia"/>
          <w:sz w:val="28"/>
          <w:highlight w:val="yellow"/>
        </w:rPr>
        <w:t>活检</w:t>
      </w:r>
    </w:p>
    <w:p w:rsidR="008C51A7" w:rsidRPr="008C51A7" w:rsidRDefault="008C51A7" w:rsidP="008C51A7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 xml:space="preserve">Scar </w:t>
      </w:r>
      <w:r w:rsidRPr="008C51A7">
        <w:rPr>
          <w:rFonts w:cstheme="minorHAnsi" w:hint="eastAsia"/>
          <w:sz w:val="28"/>
          <w:highlight w:val="yellow"/>
        </w:rPr>
        <w:t>伤疤</w:t>
      </w:r>
    </w:p>
    <w:p w:rsidR="0068210B" w:rsidRDefault="008C51A7" w:rsidP="0068210B">
      <w:pPr>
        <w:pStyle w:val="a3"/>
        <w:numPr>
          <w:ilvl w:val="0"/>
          <w:numId w:val="10"/>
        </w:numPr>
        <w:rPr>
          <w:rFonts w:cstheme="minorHAnsi"/>
          <w:sz w:val="28"/>
          <w:highlight w:val="yellow"/>
        </w:rPr>
      </w:pPr>
      <w:r w:rsidRPr="008C51A7">
        <w:rPr>
          <w:rFonts w:cstheme="minorHAnsi"/>
          <w:sz w:val="28"/>
          <w:highlight w:val="yellow"/>
        </w:rPr>
        <w:t>A</w:t>
      </w:r>
      <w:r w:rsidRPr="008C51A7">
        <w:rPr>
          <w:rFonts w:cstheme="minorHAnsi" w:hint="eastAsia"/>
          <w:sz w:val="28"/>
          <w:highlight w:val="yellow"/>
        </w:rPr>
        <w:t>m</w:t>
      </w:r>
      <w:r w:rsidRPr="008C51A7">
        <w:rPr>
          <w:rFonts w:cstheme="minorHAnsi"/>
          <w:sz w:val="28"/>
          <w:highlight w:val="yellow"/>
        </w:rPr>
        <w:t xml:space="preserve">putation </w:t>
      </w:r>
      <w:r w:rsidRPr="008C51A7">
        <w:rPr>
          <w:rFonts w:cstheme="minorHAnsi" w:hint="eastAsia"/>
          <w:sz w:val="28"/>
          <w:highlight w:val="yellow"/>
        </w:rPr>
        <w:t>截肢</w:t>
      </w:r>
    </w:p>
    <w:p w:rsidR="0068210B" w:rsidRDefault="0068210B" w:rsidP="0068210B">
      <w:pPr>
        <w:rPr>
          <w:rFonts w:cstheme="minorHAnsi"/>
          <w:sz w:val="28"/>
          <w:highlight w:val="yellow"/>
        </w:rPr>
      </w:pPr>
    </w:p>
    <w:p w:rsidR="0068210B" w:rsidRDefault="0068210B" w:rsidP="0068210B">
      <w:pPr>
        <w:rPr>
          <w:rFonts w:cstheme="minorHAnsi"/>
          <w:sz w:val="28"/>
        </w:rPr>
      </w:pPr>
      <w:bookmarkStart w:id="36" w:name="OLE_LINK1"/>
      <w:bookmarkStart w:id="37" w:name="OLE_LINK2"/>
      <w:r>
        <w:rPr>
          <w:rFonts w:cstheme="minorHAnsi" w:hint="eastAsia"/>
          <w:sz w:val="28"/>
        </w:rPr>
        <w:t>机场相关：</w:t>
      </w:r>
    </w:p>
    <w:p w:rsidR="0068210B" w:rsidRDefault="0068210B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plane has </w:t>
      </w:r>
      <w:r w:rsidRPr="0068210B">
        <w:rPr>
          <w:rFonts w:cstheme="minorHAnsi"/>
          <w:sz w:val="28"/>
          <w:highlight w:val="yellow"/>
        </w:rPr>
        <w:t>taken off</w:t>
      </w:r>
      <w:r>
        <w:rPr>
          <w:rFonts w:cstheme="minorHAnsi" w:hint="eastAsia"/>
          <w:sz w:val="28"/>
          <w:highlight w:val="yellow"/>
        </w:rPr>
        <w:t>起飞</w:t>
      </w:r>
    </w:p>
    <w:p w:rsidR="0068210B" w:rsidRPr="0068210B" w:rsidRDefault="0068210B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plane has </w:t>
      </w:r>
      <w:r w:rsidRPr="0068210B">
        <w:rPr>
          <w:rFonts w:cstheme="minorHAnsi"/>
          <w:sz w:val="28"/>
          <w:highlight w:val="yellow"/>
        </w:rPr>
        <w:t>landed</w:t>
      </w:r>
      <w:r>
        <w:rPr>
          <w:rFonts w:cstheme="minorHAnsi" w:hint="eastAsia"/>
          <w:sz w:val="28"/>
          <w:highlight w:val="yellow"/>
        </w:rPr>
        <w:t>落地</w:t>
      </w:r>
    </w:p>
    <w:p w:rsidR="0068210B" w:rsidRPr="0068210B" w:rsidRDefault="0068210B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S</w:t>
      </w:r>
      <w:r>
        <w:rPr>
          <w:rFonts w:cstheme="minorHAnsi" w:hint="eastAsia"/>
          <w:sz w:val="28"/>
        </w:rPr>
        <w:t>cale</w:t>
      </w:r>
      <w:r>
        <w:rPr>
          <w:rFonts w:cstheme="minorHAnsi"/>
          <w:sz w:val="28"/>
        </w:rPr>
        <w:t xml:space="preserve">: </w:t>
      </w:r>
      <w:r>
        <w:rPr>
          <w:rFonts w:cstheme="minorHAnsi" w:hint="eastAsia"/>
          <w:sz w:val="28"/>
        </w:rPr>
        <w:t>刻度、规模，天平，秤</w:t>
      </w:r>
    </w:p>
    <w:p w:rsidR="0068210B" w:rsidRPr="0068210B" w:rsidRDefault="0068210B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C</w:t>
      </w:r>
      <w:r>
        <w:rPr>
          <w:rFonts w:cstheme="minorHAnsi" w:hint="eastAsia"/>
          <w:sz w:val="28"/>
        </w:rPr>
        <w:t>arry</w:t>
      </w:r>
      <w:r>
        <w:rPr>
          <w:rFonts w:cstheme="minorHAnsi"/>
          <w:sz w:val="28"/>
        </w:rPr>
        <w:t xml:space="preserve">-on-bag: </w:t>
      </w:r>
      <w:r>
        <w:rPr>
          <w:rFonts w:cstheme="minorHAnsi" w:hint="eastAsia"/>
          <w:sz w:val="28"/>
        </w:rPr>
        <w:t>随身包</w:t>
      </w:r>
    </w:p>
    <w:p w:rsidR="0068210B" w:rsidRPr="0068210B" w:rsidRDefault="0068210B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Boarding pass:</w:t>
      </w:r>
      <w:r>
        <w:rPr>
          <w:rFonts w:cstheme="minorHAnsi" w:hint="eastAsia"/>
          <w:sz w:val="28"/>
        </w:rPr>
        <w:t xml:space="preserve"> </w:t>
      </w:r>
      <w:r>
        <w:rPr>
          <w:rFonts w:cstheme="minorHAnsi" w:hint="eastAsia"/>
          <w:sz w:val="28"/>
        </w:rPr>
        <w:t>登机牌</w:t>
      </w:r>
    </w:p>
    <w:p w:rsidR="0068210B" w:rsidRDefault="0068210B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You’re all set:</w:t>
      </w:r>
      <w:r>
        <w:rPr>
          <w:rFonts w:cstheme="minorHAnsi" w:hint="eastAsia"/>
          <w:sz w:val="28"/>
        </w:rPr>
        <w:t xml:space="preserve"> </w:t>
      </w:r>
      <w:r>
        <w:rPr>
          <w:rFonts w:cstheme="minorHAnsi" w:hint="eastAsia"/>
          <w:sz w:val="28"/>
        </w:rPr>
        <w:t>你已经准备就绪了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Enjoy your flight: </w:t>
      </w:r>
      <w:r>
        <w:rPr>
          <w:rFonts w:cstheme="minorHAnsi" w:hint="eastAsia"/>
          <w:sz w:val="28"/>
        </w:rPr>
        <w:t>旅途愉快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D</w:t>
      </w:r>
      <w:r>
        <w:rPr>
          <w:rFonts w:cstheme="minorHAnsi" w:hint="eastAsia"/>
          <w:sz w:val="28"/>
        </w:rPr>
        <w:t>epart</w:t>
      </w:r>
      <w:r>
        <w:rPr>
          <w:rFonts w:cstheme="minorHAnsi"/>
          <w:sz w:val="28"/>
        </w:rPr>
        <w:t xml:space="preserve">ure: </w:t>
      </w:r>
      <w:r>
        <w:rPr>
          <w:rFonts w:cstheme="minorHAnsi" w:hint="eastAsia"/>
          <w:sz w:val="28"/>
        </w:rPr>
        <w:t>起飞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S</w:t>
      </w:r>
      <w:r>
        <w:rPr>
          <w:rFonts w:cstheme="minorHAnsi" w:hint="eastAsia"/>
          <w:sz w:val="28"/>
        </w:rPr>
        <w:t>e</w:t>
      </w:r>
      <w:r>
        <w:rPr>
          <w:rFonts w:cstheme="minorHAnsi"/>
          <w:sz w:val="28"/>
        </w:rPr>
        <w:t xml:space="preserve">curity: </w:t>
      </w:r>
      <w:r>
        <w:rPr>
          <w:rFonts w:cstheme="minorHAnsi" w:hint="eastAsia"/>
          <w:sz w:val="28"/>
        </w:rPr>
        <w:t>安检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Bin : </w:t>
      </w:r>
      <w:r>
        <w:rPr>
          <w:rFonts w:cstheme="minorHAnsi" w:hint="eastAsia"/>
          <w:sz w:val="28"/>
        </w:rPr>
        <w:t>安检的宽口箱</w:t>
      </w:r>
    </w:p>
    <w:p w:rsidR="008D72A8" w:rsidRDefault="008D72A8" w:rsidP="0068210B">
      <w:pPr>
        <w:rPr>
          <w:rFonts w:cstheme="minorHAnsi"/>
          <w:sz w:val="28"/>
        </w:rPr>
      </w:pPr>
      <w:r w:rsidRPr="008D72A8">
        <w:rPr>
          <w:rFonts w:cstheme="minorHAnsi"/>
          <w:sz w:val="28"/>
        </w:rPr>
        <w:t>conveyor belt</w:t>
      </w:r>
      <w:r>
        <w:rPr>
          <w:rFonts w:cstheme="minorHAnsi"/>
          <w:sz w:val="28"/>
        </w:rPr>
        <w:t xml:space="preserve">: </w:t>
      </w:r>
      <w:r>
        <w:rPr>
          <w:rFonts w:cstheme="minorHAnsi" w:hint="eastAsia"/>
          <w:sz w:val="28"/>
        </w:rPr>
        <w:t>传送带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s</w:t>
      </w:r>
      <w:r>
        <w:rPr>
          <w:rFonts w:cstheme="minorHAnsi"/>
          <w:sz w:val="28"/>
        </w:rPr>
        <w:t xml:space="preserve">tretch out your arms: </w:t>
      </w:r>
      <w:r>
        <w:rPr>
          <w:rFonts w:cstheme="minorHAnsi" w:hint="eastAsia"/>
          <w:sz w:val="28"/>
        </w:rPr>
        <w:t>伸开手臂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lastRenderedPageBreak/>
        <w:t>ste</w:t>
      </w:r>
      <w:r>
        <w:rPr>
          <w:rFonts w:cstheme="minorHAnsi"/>
          <w:sz w:val="28"/>
        </w:rPr>
        <w:t>p through the scanner</w:t>
      </w:r>
      <w:r w:rsidR="00437655">
        <w:rPr>
          <w:rFonts w:cstheme="minorHAnsi" w:hint="eastAsia"/>
          <w:sz w:val="28"/>
        </w:rPr>
        <w:t>通过扫描门</w:t>
      </w:r>
    </w:p>
    <w:p w:rsidR="008D72A8" w:rsidRDefault="008D72A8" w:rsidP="0068210B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s</w:t>
      </w:r>
      <w:r>
        <w:rPr>
          <w:rFonts w:cstheme="minorHAnsi"/>
          <w:sz w:val="28"/>
        </w:rPr>
        <w:t>tep to the side</w:t>
      </w:r>
      <w:r w:rsidR="00437655">
        <w:rPr>
          <w:rFonts w:cstheme="minorHAnsi"/>
          <w:sz w:val="28"/>
        </w:rPr>
        <w:t xml:space="preserve"> </w:t>
      </w:r>
      <w:r w:rsidR="00437655">
        <w:rPr>
          <w:rFonts w:cstheme="minorHAnsi" w:hint="eastAsia"/>
          <w:sz w:val="28"/>
        </w:rPr>
        <w:t>站到边上</w:t>
      </w:r>
    </w:p>
    <w:p w:rsidR="00437655" w:rsidRDefault="00437655" w:rsidP="0068210B">
      <w:pPr>
        <w:rPr>
          <w:rFonts w:cstheme="minorHAnsi"/>
          <w:sz w:val="28"/>
        </w:rPr>
      </w:pPr>
      <w:r w:rsidRPr="00437655">
        <w:rPr>
          <w:rFonts w:cstheme="minorHAnsi" w:hint="eastAsia"/>
          <w:sz w:val="28"/>
        </w:rPr>
        <w:t xml:space="preserve">window shade </w:t>
      </w:r>
      <w:r w:rsidRPr="00437655">
        <w:rPr>
          <w:rFonts w:cstheme="minorHAnsi" w:hint="eastAsia"/>
          <w:sz w:val="28"/>
        </w:rPr>
        <w:t>遮光板</w:t>
      </w:r>
    </w:p>
    <w:p w:rsidR="00437655" w:rsidRDefault="00437655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declare: </w:t>
      </w:r>
      <w:r>
        <w:rPr>
          <w:rFonts w:cstheme="minorHAnsi" w:hint="eastAsia"/>
          <w:sz w:val="28"/>
        </w:rPr>
        <w:t>申报</w:t>
      </w:r>
    </w:p>
    <w:p w:rsidR="00437655" w:rsidRDefault="007F64F8" w:rsidP="0068210B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enjoy</w:t>
      </w:r>
      <w:r>
        <w:rPr>
          <w:rFonts w:cstheme="minorHAnsi"/>
          <w:sz w:val="28"/>
        </w:rPr>
        <w:t xml:space="preserve"> your stay: </w:t>
      </w:r>
      <w:r>
        <w:rPr>
          <w:rFonts w:cstheme="minorHAnsi" w:hint="eastAsia"/>
          <w:sz w:val="28"/>
        </w:rPr>
        <w:t>过得愉快</w:t>
      </w:r>
      <w:bookmarkEnd w:id="36"/>
      <w:bookmarkEnd w:id="37"/>
    </w:p>
    <w:p w:rsidR="00D23641" w:rsidRDefault="00D23641" w:rsidP="0068210B">
      <w:pPr>
        <w:rPr>
          <w:rFonts w:cstheme="minorHAnsi"/>
          <w:sz w:val="28"/>
        </w:rPr>
      </w:pPr>
    </w:p>
    <w:p w:rsidR="00D23641" w:rsidRDefault="00D23641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I am going </w:t>
      </w:r>
      <w:r w:rsidRPr="00D23641">
        <w:rPr>
          <w:rFonts w:cstheme="minorHAnsi"/>
          <w:sz w:val="28"/>
          <w:highlight w:val="yellow"/>
        </w:rPr>
        <w:t>across</w:t>
      </w:r>
      <w:r>
        <w:rPr>
          <w:rFonts w:cstheme="minorHAnsi"/>
          <w:sz w:val="28"/>
        </w:rPr>
        <w:t xml:space="preserve"> the bridge. </w:t>
      </w:r>
      <w:r>
        <w:rPr>
          <w:rFonts w:cstheme="minorHAnsi" w:hint="eastAsia"/>
          <w:sz w:val="28"/>
        </w:rPr>
        <w:t>我正在过桥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 am going </w:t>
      </w:r>
      <w:r w:rsidRPr="00D23641">
        <w:rPr>
          <w:rFonts w:cstheme="minorHAnsi"/>
          <w:sz w:val="28"/>
          <w:highlight w:val="yellow"/>
        </w:rPr>
        <w:t>through</w:t>
      </w:r>
      <w:r>
        <w:rPr>
          <w:rFonts w:cstheme="minorHAnsi"/>
          <w:sz w:val="28"/>
        </w:rPr>
        <w:t xml:space="preserve"> the gate. </w:t>
      </w:r>
      <w:r>
        <w:rPr>
          <w:rFonts w:cstheme="minorHAnsi" w:hint="eastAsia"/>
          <w:sz w:val="28"/>
        </w:rPr>
        <w:t>我穿过这道门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 am going </w:t>
      </w:r>
      <w:r w:rsidRPr="00D23641">
        <w:rPr>
          <w:rFonts w:cstheme="minorHAnsi"/>
          <w:sz w:val="28"/>
          <w:highlight w:val="yellow"/>
        </w:rPr>
        <w:t>pass</w:t>
      </w:r>
      <w:r>
        <w:rPr>
          <w:rFonts w:cstheme="minorHAnsi"/>
          <w:sz w:val="28"/>
        </w:rPr>
        <w:t xml:space="preserve"> the snowman. </w:t>
      </w:r>
      <w:r>
        <w:rPr>
          <w:rFonts w:cstheme="minorHAnsi" w:hint="eastAsia"/>
          <w:sz w:val="28"/>
        </w:rPr>
        <w:t>我路过这个雪人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 am going </w:t>
      </w:r>
      <w:r w:rsidRPr="00D23641">
        <w:rPr>
          <w:rFonts w:cstheme="minorHAnsi"/>
          <w:sz w:val="28"/>
          <w:highlight w:val="yellow"/>
        </w:rPr>
        <w:t>around</w:t>
      </w:r>
      <w:r>
        <w:rPr>
          <w:rFonts w:cstheme="minorHAnsi"/>
          <w:sz w:val="28"/>
        </w:rPr>
        <w:t xml:space="preserve"> the puddle. </w:t>
      </w:r>
      <w:r>
        <w:rPr>
          <w:rFonts w:cstheme="minorHAnsi" w:hint="eastAsia"/>
          <w:sz w:val="28"/>
        </w:rPr>
        <w:t>我绕过这个水坑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 am going </w:t>
      </w:r>
      <w:r w:rsidRPr="00D23641">
        <w:rPr>
          <w:rFonts w:cstheme="minorHAnsi"/>
          <w:sz w:val="28"/>
          <w:highlight w:val="yellow"/>
        </w:rPr>
        <w:t>along</w:t>
      </w:r>
      <w:r>
        <w:rPr>
          <w:rFonts w:cstheme="minorHAnsi"/>
          <w:sz w:val="28"/>
        </w:rPr>
        <w:t xml:space="preserve"> the trail. </w:t>
      </w:r>
      <w:r>
        <w:rPr>
          <w:rFonts w:cstheme="minorHAnsi" w:hint="eastAsia"/>
          <w:sz w:val="28"/>
        </w:rPr>
        <w:t>我沿着小路走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 am going </w:t>
      </w:r>
      <w:r w:rsidRPr="00D23641">
        <w:rPr>
          <w:rFonts w:cstheme="minorHAnsi"/>
          <w:sz w:val="28"/>
          <w:highlight w:val="yellow"/>
        </w:rPr>
        <w:t>downhill/uphill</w:t>
      </w:r>
      <w:r>
        <w:rPr>
          <w:rFonts w:cstheme="minorHAnsi"/>
          <w:sz w:val="28"/>
        </w:rPr>
        <w:t xml:space="preserve">. </w:t>
      </w:r>
      <w:r>
        <w:rPr>
          <w:rFonts w:cstheme="minorHAnsi" w:hint="eastAsia"/>
          <w:sz w:val="28"/>
        </w:rPr>
        <w:t>在在下坡</w:t>
      </w:r>
      <w:r>
        <w:rPr>
          <w:rFonts w:cstheme="minorHAnsi" w:hint="eastAsia"/>
          <w:sz w:val="28"/>
        </w:rPr>
        <w:t>/</w:t>
      </w:r>
      <w:r>
        <w:rPr>
          <w:rFonts w:cstheme="minorHAnsi" w:hint="eastAsia"/>
          <w:sz w:val="28"/>
        </w:rPr>
        <w:t>上坡</w:t>
      </w:r>
    </w:p>
    <w:p w:rsidR="00D23641" w:rsidRDefault="00D23641" w:rsidP="0068210B">
      <w:pPr>
        <w:rPr>
          <w:rFonts w:cstheme="minorHAnsi"/>
          <w:sz w:val="28"/>
        </w:rPr>
      </w:pP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Uppercase/C</w:t>
      </w:r>
      <w:r>
        <w:rPr>
          <w:rFonts w:cstheme="minorHAnsi" w:hint="eastAsia"/>
          <w:sz w:val="28"/>
        </w:rPr>
        <w:t>a</w:t>
      </w:r>
      <w:r>
        <w:rPr>
          <w:rFonts w:cstheme="minorHAnsi"/>
          <w:sz w:val="28"/>
        </w:rPr>
        <w:t xml:space="preserve">pital </w:t>
      </w:r>
      <w:r>
        <w:rPr>
          <w:rFonts w:cstheme="minorHAnsi" w:hint="eastAsia"/>
          <w:sz w:val="28"/>
        </w:rPr>
        <w:t>大写字母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Lowercase </w:t>
      </w:r>
      <w:r>
        <w:rPr>
          <w:rFonts w:cstheme="minorHAnsi" w:hint="eastAsia"/>
          <w:sz w:val="28"/>
        </w:rPr>
        <w:t>小写字母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Hyphen </w:t>
      </w:r>
      <w:r>
        <w:rPr>
          <w:rFonts w:cstheme="minorHAnsi" w:hint="eastAsia"/>
          <w:sz w:val="28"/>
        </w:rPr>
        <w:t>连字符</w:t>
      </w:r>
      <w:r>
        <w:rPr>
          <w:rFonts w:cstheme="minorHAnsi" w:hint="eastAsia"/>
          <w:sz w:val="28"/>
        </w:rPr>
        <w:t>-</w:t>
      </w:r>
    </w:p>
    <w:p w:rsidR="00D23641" w:rsidRDefault="00D23641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Underscore </w:t>
      </w:r>
      <w:r>
        <w:rPr>
          <w:rFonts w:cstheme="minorHAnsi" w:hint="eastAsia"/>
          <w:sz w:val="28"/>
        </w:rPr>
        <w:t>下划线字符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>Asterisk       *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Hashtag/the pound </w:t>
      </w:r>
      <w:proofErr w:type="gramStart"/>
      <w:r>
        <w:rPr>
          <w:rFonts w:cstheme="minorHAnsi"/>
          <w:sz w:val="28"/>
        </w:rPr>
        <w:t>key  #</w:t>
      </w:r>
      <w:proofErr w:type="gramEnd"/>
    </w:p>
    <w:p w:rsidR="00D23641" w:rsidRDefault="00D23641" w:rsidP="0068210B">
      <w:pPr>
        <w:rPr>
          <w:rFonts w:cstheme="minorHAnsi"/>
          <w:sz w:val="28"/>
        </w:rPr>
      </w:pPr>
    </w:p>
    <w:p w:rsidR="00D23641" w:rsidRDefault="00D23641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Are you in line? </w:t>
      </w:r>
      <w:r>
        <w:rPr>
          <w:rFonts w:cstheme="minorHAnsi" w:hint="eastAsia"/>
          <w:sz w:val="28"/>
        </w:rPr>
        <w:t>你正在排队嘛？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How much longer the wait is? </w:t>
      </w:r>
      <w:r>
        <w:rPr>
          <w:rFonts w:cstheme="minorHAnsi" w:hint="eastAsia"/>
          <w:sz w:val="28"/>
        </w:rPr>
        <w:t>还要等多久？</w:t>
      </w:r>
    </w:p>
    <w:p w:rsidR="00D23641" w:rsidRDefault="00D23641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Could you hold my spot please? </w:t>
      </w:r>
      <w:r>
        <w:rPr>
          <w:rFonts w:cstheme="minorHAnsi" w:hint="eastAsia"/>
          <w:sz w:val="28"/>
        </w:rPr>
        <w:t>你可以帮我占一下位置嘛？</w:t>
      </w:r>
    </w:p>
    <w:p w:rsidR="00D23641" w:rsidRDefault="00D23641" w:rsidP="0068210B">
      <w:pPr>
        <w:rPr>
          <w:rFonts w:cstheme="minorHAnsi"/>
          <w:sz w:val="28"/>
        </w:rPr>
      </w:pPr>
    </w:p>
    <w:p w:rsidR="00D23641" w:rsidRDefault="00D23641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She is sitting across from me </w:t>
      </w:r>
      <w:r>
        <w:rPr>
          <w:rFonts w:cstheme="minorHAnsi" w:hint="eastAsia"/>
          <w:sz w:val="28"/>
        </w:rPr>
        <w:t>她坐在我对面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She is sitting next to me </w:t>
      </w:r>
      <w:r>
        <w:rPr>
          <w:rFonts w:cstheme="minorHAnsi" w:hint="eastAsia"/>
          <w:sz w:val="28"/>
        </w:rPr>
        <w:t>她坐在我旁边</w:t>
      </w:r>
    </w:p>
    <w:p w:rsidR="00D23641" w:rsidRDefault="00D23641" w:rsidP="0068210B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She is sitting to my left </w:t>
      </w:r>
      <w:r>
        <w:rPr>
          <w:rFonts w:cstheme="minorHAnsi" w:hint="eastAsia"/>
          <w:sz w:val="28"/>
        </w:rPr>
        <w:t>她坐在我左边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She lives across </w:t>
      </w:r>
      <w:r w:rsidR="006E1479">
        <w:rPr>
          <w:rFonts w:cstheme="minorHAnsi"/>
          <w:sz w:val="28"/>
        </w:rPr>
        <w:t>from</w:t>
      </w:r>
      <w:r>
        <w:rPr>
          <w:rFonts w:cstheme="minorHAnsi"/>
          <w:sz w:val="28"/>
        </w:rPr>
        <w:t xml:space="preserve"> me </w:t>
      </w:r>
      <w:r>
        <w:rPr>
          <w:rFonts w:cstheme="minorHAnsi" w:hint="eastAsia"/>
          <w:sz w:val="28"/>
        </w:rPr>
        <w:t>她住在我对门</w:t>
      </w:r>
    </w:p>
    <w:p w:rsid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She lives downstairs from me/she lives below me </w:t>
      </w:r>
      <w:r>
        <w:rPr>
          <w:rFonts w:cstheme="minorHAnsi" w:hint="eastAsia"/>
          <w:sz w:val="28"/>
        </w:rPr>
        <w:t>她住在我楼下</w:t>
      </w:r>
    </w:p>
    <w:p w:rsidR="00D23641" w:rsidRPr="00D23641" w:rsidRDefault="00D23641" w:rsidP="0068210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She lives upstairs from me/she lives above me </w:t>
      </w:r>
      <w:r>
        <w:rPr>
          <w:rFonts w:cstheme="minorHAnsi" w:hint="eastAsia"/>
          <w:sz w:val="28"/>
        </w:rPr>
        <w:t>她住在我楼上</w:t>
      </w:r>
    </w:p>
    <w:p w:rsidR="00D23641" w:rsidRDefault="00D23641" w:rsidP="0068210B">
      <w:pPr>
        <w:rPr>
          <w:rFonts w:cstheme="minorHAnsi"/>
          <w:sz w:val="28"/>
        </w:rPr>
      </w:pPr>
    </w:p>
    <w:p w:rsidR="00D23641" w:rsidRDefault="00D23641" w:rsidP="0068210B">
      <w:pPr>
        <w:rPr>
          <w:rFonts w:cstheme="minorHAnsi"/>
          <w:sz w:val="28"/>
        </w:rPr>
      </w:pPr>
    </w:p>
    <w:p w:rsidR="00D23641" w:rsidRDefault="00D23641" w:rsidP="0068210B">
      <w:pPr>
        <w:rPr>
          <w:rFonts w:cstheme="minorHAnsi" w:hint="eastAsia"/>
          <w:sz w:val="28"/>
        </w:rPr>
      </w:pPr>
    </w:p>
    <w:p w:rsidR="00D23641" w:rsidRPr="0068210B" w:rsidRDefault="00D23641" w:rsidP="0068210B">
      <w:pPr>
        <w:rPr>
          <w:rFonts w:cstheme="minorHAnsi" w:hint="eastAsia"/>
          <w:sz w:val="28"/>
        </w:rPr>
      </w:pPr>
    </w:p>
    <w:sectPr w:rsidR="00D23641" w:rsidRPr="0068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B3C"/>
    <w:multiLevelType w:val="hybridMultilevel"/>
    <w:tmpl w:val="27E626A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0E8"/>
    <w:multiLevelType w:val="hybridMultilevel"/>
    <w:tmpl w:val="9D4A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877CB"/>
    <w:multiLevelType w:val="hybridMultilevel"/>
    <w:tmpl w:val="0976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97A16"/>
    <w:multiLevelType w:val="hybridMultilevel"/>
    <w:tmpl w:val="A648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2777C"/>
    <w:multiLevelType w:val="hybridMultilevel"/>
    <w:tmpl w:val="5B48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B10F0"/>
    <w:multiLevelType w:val="hybridMultilevel"/>
    <w:tmpl w:val="0B0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621B5"/>
    <w:multiLevelType w:val="hybridMultilevel"/>
    <w:tmpl w:val="9F32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37951"/>
    <w:multiLevelType w:val="hybridMultilevel"/>
    <w:tmpl w:val="C2D4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C6A5E"/>
    <w:multiLevelType w:val="hybridMultilevel"/>
    <w:tmpl w:val="89E8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966F8"/>
    <w:multiLevelType w:val="hybridMultilevel"/>
    <w:tmpl w:val="0BAA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639826">
    <w:abstractNumId w:val="5"/>
  </w:num>
  <w:num w:numId="2" w16cid:durableId="1390690726">
    <w:abstractNumId w:val="1"/>
  </w:num>
  <w:num w:numId="3" w16cid:durableId="1624458963">
    <w:abstractNumId w:val="2"/>
  </w:num>
  <w:num w:numId="4" w16cid:durableId="1071585481">
    <w:abstractNumId w:val="9"/>
  </w:num>
  <w:num w:numId="5" w16cid:durableId="130900604">
    <w:abstractNumId w:val="7"/>
  </w:num>
  <w:num w:numId="6" w16cid:durableId="647517873">
    <w:abstractNumId w:val="3"/>
  </w:num>
  <w:num w:numId="7" w16cid:durableId="1016228217">
    <w:abstractNumId w:val="6"/>
  </w:num>
  <w:num w:numId="8" w16cid:durableId="1626931736">
    <w:abstractNumId w:val="4"/>
  </w:num>
  <w:num w:numId="9" w16cid:durableId="530463234">
    <w:abstractNumId w:val="8"/>
  </w:num>
  <w:num w:numId="10" w16cid:durableId="10818345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Zhicong  /DZNE">
    <w15:presenceInfo w15:providerId="AD" w15:userId="S-1-5-21-2014417220-1664559338-3012690213-24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FF"/>
    <w:rsid w:val="0000398F"/>
    <w:rsid w:val="00026BCF"/>
    <w:rsid w:val="00071415"/>
    <w:rsid w:val="0011399F"/>
    <w:rsid w:val="0015200E"/>
    <w:rsid w:val="00437655"/>
    <w:rsid w:val="00457457"/>
    <w:rsid w:val="004871C7"/>
    <w:rsid w:val="004A6D89"/>
    <w:rsid w:val="005A12EB"/>
    <w:rsid w:val="00623274"/>
    <w:rsid w:val="0068210B"/>
    <w:rsid w:val="006C5246"/>
    <w:rsid w:val="006E1479"/>
    <w:rsid w:val="00707E94"/>
    <w:rsid w:val="007261DE"/>
    <w:rsid w:val="0073613E"/>
    <w:rsid w:val="0078483B"/>
    <w:rsid w:val="007869E4"/>
    <w:rsid w:val="007A2BF8"/>
    <w:rsid w:val="007D65F0"/>
    <w:rsid w:val="007F64F8"/>
    <w:rsid w:val="0080342A"/>
    <w:rsid w:val="008408FF"/>
    <w:rsid w:val="00873084"/>
    <w:rsid w:val="008A04A5"/>
    <w:rsid w:val="008C51A7"/>
    <w:rsid w:val="008D72A8"/>
    <w:rsid w:val="00980C01"/>
    <w:rsid w:val="00A57035"/>
    <w:rsid w:val="00A75926"/>
    <w:rsid w:val="00A84BA6"/>
    <w:rsid w:val="00AD3B5B"/>
    <w:rsid w:val="00AF6C24"/>
    <w:rsid w:val="00B15210"/>
    <w:rsid w:val="00BD0D3A"/>
    <w:rsid w:val="00C66686"/>
    <w:rsid w:val="00C67947"/>
    <w:rsid w:val="00C8777A"/>
    <w:rsid w:val="00CC4FC6"/>
    <w:rsid w:val="00CD455E"/>
    <w:rsid w:val="00CF6282"/>
    <w:rsid w:val="00D23641"/>
    <w:rsid w:val="00D6456D"/>
    <w:rsid w:val="00DA372A"/>
    <w:rsid w:val="00E9213D"/>
    <w:rsid w:val="00EA4AB7"/>
    <w:rsid w:val="00F0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5512"/>
  <w15:chartTrackingRefBased/>
  <w15:docId w15:val="{BDE0C39D-E706-40AA-AAF6-959C66A3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DZNE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Zhicong  /DZNE</dc:creator>
  <cp:keywords/>
  <dc:description/>
  <cp:lastModifiedBy>Microsoft Office User</cp:lastModifiedBy>
  <cp:revision>9</cp:revision>
  <dcterms:created xsi:type="dcterms:W3CDTF">2024-09-09T09:05:00Z</dcterms:created>
  <dcterms:modified xsi:type="dcterms:W3CDTF">2024-12-03T21:16:00Z</dcterms:modified>
</cp:coreProperties>
</file>